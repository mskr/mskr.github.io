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F87" w:rsidRDefault="00041762">
      <w:pPr>
        <w:rPr>
          <w:i/>
        </w:rPr>
      </w:pPr>
      <w:r w:rsidRPr="00F803A2">
        <w:rPr>
          <w:b/>
          <w:rPrChange w:id="0" w:author="Microsoft Office User" w:date="2021-02-02T10:18:00Z">
            <w:rPr/>
          </w:rPrChange>
        </w:rPr>
        <w:t>Teaser:</w:t>
      </w:r>
      <w:r>
        <w:t xml:space="preserve"> </w:t>
      </w:r>
      <w:del w:id="1" w:author="Microsoft Office User" w:date="2021-02-02T13:12:00Z">
        <w:r w:rsidDel="006543AD">
          <w:rPr>
            <w:i/>
          </w:rPr>
          <w:delText>Unter Programmieren stellt sich jeder etwas anderes vor</w:delText>
        </w:r>
      </w:del>
      <w:ins w:id="2" w:author="Microsoft Office User" w:date="2021-02-02T13:45:00Z">
        <w:r w:rsidR="00ED38F1">
          <w:rPr>
            <w:i/>
          </w:rPr>
          <w:t>Anfänger</w:t>
        </w:r>
      </w:ins>
      <w:ins w:id="3" w:author="Microsoft Office User" w:date="2021-02-02T13:12:00Z">
        <w:r w:rsidR="006543AD">
          <w:rPr>
            <w:i/>
          </w:rPr>
          <w:t xml:space="preserve"> können sich unter Programmieren</w:t>
        </w:r>
      </w:ins>
      <w:ins w:id="4" w:author="Microsoft Office User" w:date="2021-02-02T13:46:00Z">
        <w:r w:rsidR="00ED38F1">
          <w:rPr>
            <w:i/>
          </w:rPr>
          <w:t xml:space="preserve"> häufig</w:t>
        </w:r>
      </w:ins>
      <w:ins w:id="5" w:author="Microsoft Office User" w:date="2021-02-02T13:12:00Z">
        <w:r w:rsidR="006543AD">
          <w:rPr>
            <w:i/>
          </w:rPr>
          <w:t xml:space="preserve"> nichts vorstellen</w:t>
        </w:r>
      </w:ins>
      <w:r>
        <w:rPr>
          <w:i/>
        </w:rPr>
        <w:t xml:space="preserve">. </w:t>
      </w:r>
      <w:del w:id="6" w:author="Microsoft Office User" w:date="2021-02-02T13:13:00Z">
        <w:r w:rsidDel="006543AD">
          <w:rPr>
            <w:i/>
          </w:rPr>
          <w:delText xml:space="preserve">Was bedeutet es eigentlich? </w:delText>
        </w:r>
      </w:del>
      <w:del w:id="7" w:author="Microsoft Office User" w:date="2021-02-02T13:48:00Z">
        <w:r w:rsidDel="00ED38F1">
          <w:rPr>
            <w:i/>
          </w:rPr>
          <w:delText>Um</w:delText>
        </w:r>
      </w:del>
      <w:ins w:id="8" w:author="Microsoft Office User" w:date="2021-02-02T13:50:00Z">
        <w:r w:rsidR="00ED38F1">
          <w:rPr>
            <w:i/>
          </w:rPr>
          <w:t>Du willst wissen, was es damit auf sich hat? Dabei</w:t>
        </w:r>
      </w:ins>
      <w:del w:id="9" w:author="Microsoft Office User" w:date="2021-02-02T13:50:00Z">
        <w:r w:rsidDel="00ED38F1">
          <w:rPr>
            <w:i/>
          </w:rPr>
          <w:delText xml:space="preserve"> </w:delText>
        </w:r>
      </w:del>
      <w:del w:id="10" w:author="Microsoft Office User" w:date="2021-02-02T13:46:00Z">
        <w:r w:rsidDel="00ED38F1">
          <w:rPr>
            <w:i/>
          </w:rPr>
          <w:delText xml:space="preserve">das </w:delText>
        </w:r>
      </w:del>
      <w:del w:id="11" w:author="Microsoft Office User" w:date="2021-02-02T13:50:00Z">
        <w:r w:rsidDel="00ED38F1">
          <w:rPr>
            <w:i/>
          </w:rPr>
          <w:delText xml:space="preserve">zu verstehen, </w:delText>
        </w:r>
      </w:del>
      <w:del w:id="12" w:author="Microsoft Office User" w:date="2021-02-02T13:46:00Z">
        <w:r w:rsidDel="00ED38F1">
          <w:rPr>
            <w:i/>
          </w:rPr>
          <w:delText xml:space="preserve">dabei </w:delText>
        </w:r>
      </w:del>
      <w:ins w:id="13" w:author="Microsoft Office User" w:date="2021-02-02T13:50:00Z">
        <w:r w:rsidR="00ED38F1">
          <w:rPr>
            <w:i/>
          </w:rPr>
          <w:t xml:space="preserve"> helfen</w:t>
        </w:r>
      </w:ins>
      <w:del w:id="14" w:author="Microsoft Office User" w:date="2021-02-02T13:46:00Z">
        <w:r w:rsidDel="00ED38F1">
          <w:rPr>
            <w:i/>
          </w:rPr>
          <w:delText>helfen</w:delText>
        </w:r>
      </w:del>
      <w:r>
        <w:rPr>
          <w:i/>
        </w:rPr>
        <w:t xml:space="preserve"> Dir die Figuren in </w:t>
      </w:r>
      <w:proofErr w:type="spellStart"/>
      <w:r>
        <w:rPr>
          <w:i/>
        </w:rPr>
        <w:t>Scratch</w:t>
      </w:r>
      <w:proofErr w:type="spellEnd"/>
      <w:r>
        <w:rPr>
          <w:i/>
        </w:rPr>
        <w:t xml:space="preserve">. </w:t>
      </w:r>
      <w:ins w:id="15" w:author="Microsoft Office User" w:date="2021-02-02T13:47:00Z">
        <w:r w:rsidR="00ED38F1">
          <w:rPr>
            <w:i/>
          </w:rPr>
          <w:t>Ähnlich w</w:t>
        </w:r>
      </w:ins>
      <w:del w:id="16" w:author="Microsoft Office User" w:date="2021-02-02T13:47:00Z">
        <w:r w:rsidDel="00ED38F1">
          <w:rPr>
            <w:i/>
          </w:rPr>
          <w:delText>W</w:delText>
        </w:r>
      </w:del>
      <w:r>
        <w:rPr>
          <w:i/>
        </w:rPr>
        <w:t>ie ein Computer</w:t>
      </w:r>
      <w:ins w:id="17" w:author="Microsoft Office User" w:date="2021-02-02T13:49:00Z">
        <w:r w:rsidR="00ED38F1">
          <w:rPr>
            <w:i/>
          </w:rPr>
          <w:t>,</w:t>
        </w:r>
      </w:ins>
      <w:del w:id="18" w:author="Microsoft Office User" w:date="2021-02-02T13:47:00Z">
        <w:r w:rsidDel="00ED38F1">
          <w:rPr>
            <w:i/>
          </w:rPr>
          <w:delText>,</w:delText>
        </w:r>
      </w:del>
      <w:r>
        <w:rPr>
          <w:i/>
        </w:rPr>
        <w:t xml:space="preserve"> reagieren die Figuren nur auf Deine Befehle. </w:t>
      </w:r>
      <w:del w:id="19" w:author="Microsoft Office User" w:date="2021-02-02T13:47:00Z">
        <w:r w:rsidDel="00ED38F1">
          <w:rPr>
            <w:i/>
          </w:rPr>
          <w:delText xml:space="preserve">Wer programmieren kann, setzt die Befehle so zusammen, dass die Figuren plötzlich ein merkwürdiges eigenes Leben zu haben scheinen. </w:delText>
        </w:r>
      </w:del>
      <w:r>
        <w:rPr>
          <w:i/>
        </w:rPr>
        <w:t>Wie das geht, erfährst Du in diesem Artikel.</w:t>
      </w:r>
    </w:p>
    <w:p w:rsidR="00284F87" w:rsidRDefault="00284F87">
      <w:pPr>
        <w:rPr>
          <w:i/>
        </w:rPr>
      </w:pPr>
    </w:p>
    <w:p w:rsidR="00284F87" w:rsidRDefault="00041762">
      <w:pPr>
        <w:pStyle w:val="Titel"/>
        <w:rPr>
          <w:ins w:id="20" w:author="Microsoft Office User" w:date="2021-02-02T14:20:00Z"/>
        </w:rPr>
      </w:pPr>
      <w:bookmarkStart w:id="21" w:name="_beufzhforvn5" w:colFirst="0" w:colLast="0"/>
      <w:bookmarkEnd w:id="21"/>
      <w:r>
        <w:t xml:space="preserve">Figuren in </w:t>
      </w:r>
      <w:proofErr w:type="spellStart"/>
      <w:r>
        <w:t>Scratch</w:t>
      </w:r>
      <w:proofErr w:type="spellEnd"/>
      <w:r>
        <w:t xml:space="preserve"> (H1)</w:t>
      </w:r>
    </w:p>
    <w:p w:rsidR="001912F3" w:rsidRDefault="001912F3" w:rsidP="001912F3">
      <w:pPr>
        <w:rPr>
          <w:ins w:id="22" w:author="Microsoft Office User" w:date="2021-02-02T14:20:00Z"/>
        </w:rPr>
      </w:pPr>
    </w:p>
    <w:p w:rsidR="001912F3" w:rsidRPr="001912F3" w:rsidRDefault="001912F3" w:rsidP="001912F3">
      <w:pPr>
        <w:rPr>
          <w:rPrChange w:id="23" w:author="Microsoft Office User" w:date="2021-02-02T14:20:00Z">
            <w:rPr/>
          </w:rPrChange>
        </w:rPr>
        <w:pPrChange w:id="24" w:author="Microsoft Office User" w:date="2021-02-02T14:20:00Z">
          <w:pPr>
            <w:pStyle w:val="Titel"/>
          </w:pPr>
        </w:pPrChange>
      </w:pPr>
      <w:ins w:id="25" w:author="Microsoft Office User" w:date="2021-02-02T14:20:00Z">
        <w:r>
          <w:t xml:space="preserve">URL: </w:t>
        </w:r>
        <w:proofErr w:type="spellStart"/>
        <w:r>
          <w:t>Scratch</w:t>
        </w:r>
        <w:proofErr w:type="spellEnd"/>
        <w:r>
          <w:t xml:space="preserve"> Figuren</w:t>
        </w:r>
      </w:ins>
      <w:bookmarkStart w:id="26" w:name="_GoBack"/>
      <w:bookmarkEnd w:id="26"/>
    </w:p>
    <w:p w:rsidR="00284F87" w:rsidDel="00642361" w:rsidRDefault="00041762">
      <w:pPr>
        <w:rPr>
          <w:del w:id="27" w:author="Microsoft Office User" w:date="2021-02-02T09:35:00Z"/>
          <w:shd w:val="clear" w:color="auto" w:fill="FFD966"/>
        </w:rPr>
      </w:pPr>
      <w:del w:id="28" w:author="Microsoft Office User" w:date="2021-02-02T09:35:00Z">
        <w:r w:rsidDel="00642361">
          <w:rPr>
            <w:shd w:val="clear" w:color="auto" w:fill="FFD966"/>
          </w:rPr>
          <w:delText>Einleitung</w:delText>
        </w:r>
      </w:del>
    </w:p>
    <w:p w:rsidR="00284F87" w:rsidRDefault="00284F87">
      <w:pPr>
        <w:rPr>
          <w:shd w:val="clear" w:color="auto" w:fill="FFD966"/>
        </w:rPr>
      </w:pPr>
    </w:p>
    <w:p w:rsidR="00284F87" w:rsidDel="00F803A2" w:rsidRDefault="00041762">
      <w:pPr>
        <w:rPr>
          <w:del w:id="29" w:author="Microsoft Office User" w:date="2021-02-02T10:17:00Z"/>
          <w:i/>
        </w:rPr>
      </w:pPr>
      <w:r>
        <w:rPr>
          <w:i/>
        </w:rPr>
        <w:t xml:space="preserve">Du fragst </w:t>
      </w:r>
      <w:ins w:id="30" w:author="Microsoft Office User" w:date="2021-02-02T10:18:00Z">
        <w:r w:rsidR="00F803A2">
          <w:rPr>
            <w:i/>
          </w:rPr>
          <w:t>D</w:t>
        </w:r>
      </w:ins>
      <w:del w:id="31" w:author="Microsoft Office User" w:date="2021-02-02T10:18:00Z">
        <w:r w:rsidDel="00F803A2">
          <w:rPr>
            <w:i/>
          </w:rPr>
          <w:delText>d</w:delText>
        </w:r>
      </w:del>
      <w:r>
        <w:rPr>
          <w:i/>
        </w:rPr>
        <w:t>ich vielleicht, w</w:t>
      </w:r>
      <w:ins w:id="32" w:author="Microsoft Office User" w:date="2021-02-02T10:10:00Z">
        <w:r w:rsidR="00920605">
          <w:rPr>
            <w:i/>
          </w:rPr>
          <w:t xml:space="preserve">ie </w:t>
        </w:r>
      </w:ins>
      <w:ins w:id="33" w:author="Microsoft Office User" w:date="2021-02-02T10:11:00Z">
        <w:r w:rsidR="00920605">
          <w:rPr>
            <w:i/>
          </w:rPr>
          <w:t>die</w:t>
        </w:r>
      </w:ins>
      <w:ins w:id="34" w:author="Microsoft Office User" w:date="2021-02-02T10:10:00Z">
        <w:r w:rsidR="00920605">
          <w:rPr>
            <w:i/>
          </w:rPr>
          <w:t xml:space="preserve"> </w:t>
        </w:r>
        <w:proofErr w:type="spellStart"/>
        <w:r w:rsidR="00920605">
          <w:rPr>
            <w:i/>
          </w:rPr>
          <w:t>Scratch</w:t>
        </w:r>
      </w:ins>
      <w:proofErr w:type="spellEnd"/>
      <w:del w:id="35" w:author="Microsoft Office User" w:date="2021-02-02T10:10:00Z">
        <w:r w:rsidDel="00920605">
          <w:rPr>
            <w:i/>
          </w:rPr>
          <w:delText>as</w:delText>
        </w:r>
      </w:del>
      <w:r>
        <w:rPr>
          <w:i/>
        </w:rPr>
        <w:t xml:space="preserve"> Figuren</w:t>
      </w:r>
      <w:ins w:id="36" w:author="Microsoft Office User" w:date="2021-02-02T10:11:00Z">
        <w:r w:rsidR="00920605">
          <w:rPr>
            <w:i/>
          </w:rPr>
          <w:t xml:space="preserve"> Dir beim</w:t>
        </w:r>
      </w:ins>
      <w:r>
        <w:rPr>
          <w:i/>
        </w:rPr>
        <w:t xml:space="preserve"> </w:t>
      </w:r>
      <w:proofErr w:type="spellStart"/>
      <w:ins w:id="37" w:author="Microsoft Office User" w:date="2021-02-02T10:15:00Z">
        <w:r w:rsidR="009D196C">
          <w:rPr>
            <w:i/>
          </w:rPr>
          <w:t>Coden</w:t>
        </w:r>
      </w:ins>
      <w:proofErr w:type="spellEnd"/>
      <w:del w:id="38" w:author="Microsoft Office User" w:date="2021-02-02T10:10:00Z">
        <w:r w:rsidDel="00920605">
          <w:rPr>
            <w:i/>
          </w:rPr>
          <w:delText>mit P</w:delText>
        </w:r>
      </w:del>
      <w:del w:id="39" w:author="Microsoft Office User" w:date="2021-02-02T10:15:00Z">
        <w:r w:rsidDel="009D196C">
          <w:rPr>
            <w:i/>
          </w:rPr>
          <w:delText>rogrammieren</w:delText>
        </w:r>
      </w:del>
      <w:r>
        <w:rPr>
          <w:i/>
        </w:rPr>
        <w:t xml:space="preserve"> </w:t>
      </w:r>
      <w:del w:id="40" w:author="Microsoft Office User" w:date="2021-02-02T10:11:00Z">
        <w:r w:rsidDel="00920605">
          <w:rPr>
            <w:i/>
          </w:rPr>
          <w:delText>zu tun haben</w:delText>
        </w:r>
      </w:del>
      <w:ins w:id="41" w:author="Microsoft Office User" w:date="2021-02-02T10:11:00Z">
        <w:r w:rsidR="00920605">
          <w:rPr>
            <w:i/>
          </w:rPr>
          <w:t>helfen sollen</w:t>
        </w:r>
      </w:ins>
      <w:del w:id="42" w:author="Microsoft Office User" w:date="2021-02-02T10:11:00Z">
        <w:r w:rsidDel="00920605">
          <w:rPr>
            <w:i/>
          </w:rPr>
          <w:delText xml:space="preserve"> sollen</w:delText>
        </w:r>
      </w:del>
      <w:r>
        <w:rPr>
          <w:i/>
        </w:rPr>
        <w:t xml:space="preserve">. </w:t>
      </w:r>
      <w:ins w:id="43" w:author="Microsoft Office User" w:date="2021-02-02T13:52:00Z">
        <w:r w:rsidR="002A5B54">
          <w:rPr>
            <w:i/>
          </w:rPr>
          <w:t>Dann bist Du hier richtig, denn w</w:t>
        </w:r>
      </w:ins>
      <w:ins w:id="44" w:author="Microsoft Office User" w:date="2021-02-02T10:15:00Z">
        <w:r w:rsidR="009D196C">
          <w:rPr>
            <w:i/>
          </w:rPr>
          <w:t>i</w:t>
        </w:r>
      </w:ins>
      <w:ins w:id="45" w:author="Microsoft Office User" w:date="2021-02-02T10:19:00Z">
        <w:r w:rsidR="00F803A2">
          <w:rPr>
            <w:i/>
          </w:rPr>
          <w:t xml:space="preserve">r </w:t>
        </w:r>
      </w:ins>
      <w:ins w:id="46" w:author="Microsoft Office User" w:date="2021-02-02T10:22:00Z">
        <w:r w:rsidR="00013E3C">
          <w:rPr>
            <w:i/>
          </w:rPr>
          <w:t>erklären</w:t>
        </w:r>
      </w:ins>
      <w:ins w:id="47" w:author="Microsoft Office User" w:date="2021-02-02T10:19:00Z">
        <w:r w:rsidR="00F803A2">
          <w:rPr>
            <w:i/>
          </w:rPr>
          <w:t xml:space="preserve"> Dir, </w:t>
        </w:r>
      </w:ins>
      <w:ins w:id="48" w:author="Microsoft Office User" w:date="2021-02-02T10:22:00Z">
        <w:r w:rsidR="00013E3C">
          <w:rPr>
            <w:i/>
          </w:rPr>
          <w:t>was es mit diesen</w:t>
        </w:r>
      </w:ins>
      <w:ins w:id="49" w:author="Microsoft Office User" w:date="2021-02-02T10:15:00Z">
        <w:r w:rsidR="009D196C">
          <w:rPr>
            <w:i/>
          </w:rPr>
          <w:t xml:space="preserve"> Figuren </w:t>
        </w:r>
      </w:ins>
      <w:ins w:id="50" w:author="Microsoft Office User" w:date="2021-02-02T10:22:00Z">
        <w:r w:rsidR="00013E3C">
          <w:rPr>
            <w:i/>
          </w:rPr>
          <w:t>auf sich hat und w</w:t>
        </w:r>
      </w:ins>
      <w:ins w:id="51" w:author="Microsoft Office User" w:date="2021-02-02T10:23:00Z">
        <w:r w:rsidR="00013E3C">
          <w:rPr>
            <w:i/>
          </w:rPr>
          <w:t xml:space="preserve">ie sie Dir </w:t>
        </w:r>
      </w:ins>
      <w:ins w:id="52" w:author="Microsoft Office User" w:date="2021-02-02T10:26:00Z">
        <w:r w:rsidR="00013E3C">
          <w:rPr>
            <w:i/>
          </w:rPr>
          <w:t xml:space="preserve">dabei </w:t>
        </w:r>
      </w:ins>
      <w:ins w:id="53" w:author="Microsoft Office User" w:date="2021-02-02T10:23:00Z">
        <w:r w:rsidR="00013E3C">
          <w:rPr>
            <w:i/>
          </w:rPr>
          <w:t xml:space="preserve">helfen </w:t>
        </w:r>
      </w:ins>
      <w:ins w:id="54" w:author="Microsoft Office User" w:date="2021-02-02T10:15:00Z">
        <w:r w:rsidR="009D196C">
          <w:rPr>
            <w:i/>
          </w:rPr>
          <w:t xml:space="preserve">mit </w:t>
        </w:r>
        <w:proofErr w:type="spellStart"/>
        <w:r w:rsidR="009D196C" w:rsidRPr="009D196C">
          <w:rPr>
            <w:b/>
            <w:i/>
            <w:rPrChange w:id="55" w:author="Microsoft Office User" w:date="2021-02-02T10:15:00Z">
              <w:rPr>
                <w:i/>
              </w:rPr>
            </w:rPrChange>
          </w:rPr>
          <w:t>Scratch</w:t>
        </w:r>
        <w:proofErr w:type="spellEnd"/>
        <w:r w:rsidR="009D196C" w:rsidRPr="009D196C">
          <w:rPr>
            <w:b/>
            <w:i/>
            <w:rPrChange w:id="56" w:author="Microsoft Office User" w:date="2021-02-02T10:15:00Z">
              <w:rPr>
                <w:i/>
              </w:rPr>
            </w:rPrChange>
          </w:rPr>
          <w:t xml:space="preserve"> programmieren</w:t>
        </w:r>
        <w:r w:rsidR="009D196C">
          <w:rPr>
            <w:i/>
          </w:rPr>
          <w:t xml:space="preserve"> </w:t>
        </w:r>
      </w:ins>
      <w:ins w:id="57" w:author="Microsoft Office User" w:date="2021-02-02T10:23:00Z">
        <w:r w:rsidR="00013E3C">
          <w:rPr>
            <w:i/>
          </w:rPr>
          <w:t xml:space="preserve">zu </w:t>
        </w:r>
      </w:ins>
      <w:ins w:id="58" w:author="Microsoft Office User" w:date="2021-02-02T10:15:00Z">
        <w:r w:rsidR="009D196C">
          <w:rPr>
            <w:i/>
          </w:rPr>
          <w:t>lerne</w:t>
        </w:r>
      </w:ins>
      <w:ins w:id="59" w:author="Microsoft Office User" w:date="2021-02-02T10:23:00Z">
        <w:r w:rsidR="00013E3C">
          <w:rPr>
            <w:i/>
          </w:rPr>
          <w:t xml:space="preserve">n. Bevor Du </w:t>
        </w:r>
      </w:ins>
      <w:ins w:id="60" w:author="Microsoft Office User" w:date="2021-02-02T10:24:00Z">
        <w:r w:rsidR="00013E3C">
          <w:rPr>
            <w:i/>
          </w:rPr>
          <w:t xml:space="preserve">loslegst, solltest Du </w:t>
        </w:r>
      </w:ins>
      <w:ins w:id="61" w:author="Microsoft Office User" w:date="2021-02-02T12:31:00Z">
        <w:r w:rsidR="00FB3176">
          <w:rPr>
            <w:i/>
          </w:rPr>
          <w:t xml:space="preserve">jedoch </w:t>
        </w:r>
      </w:ins>
      <w:ins w:id="62" w:author="Microsoft Office User" w:date="2021-02-02T10:24:00Z">
        <w:r w:rsidR="00013E3C">
          <w:rPr>
            <w:i/>
          </w:rPr>
          <w:t xml:space="preserve">den </w:t>
        </w:r>
        <w:proofErr w:type="spellStart"/>
        <w:r w:rsidR="00013E3C" w:rsidRPr="00013E3C">
          <w:rPr>
            <w:b/>
            <w:i/>
            <w:rPrChange w:id="63" w:author="Microsoft Office User" w:date="2021-02-02T10:24:00Z">
              <w:rPr>
                <w:i/>
              </w:rPr>
            </w:rPrChange>
          </w:rPr>
          <w:t>Scratch</w:t>
        </w:r>
        <w:proofErr w:type="spellEnd"/>
        <w:r w:rsidR="00013E3C" w:rsidRPr="00013E3C">
          <w:rPr>
            <w:b/>
            <w:i/>
            <w:rPrChange w:id="64" w:author="Microsoft Office User" w:date="2021-02-02T10:24:00Z">
              <w:rPr>
                <w:i/>
              </w:rPr>
            </w:rPrChange>
          </w:rPr>
          <w:t xml:space="preserve"> Download</w:t>
        </w:r>
        <w:r w:rsidR="00013E3C">
          <w:rPr>
            <w:i/>
          </w:rPr>
          <w:t xml:space="preserve"> durchführen, d</w:t>
        </w:r>
      </w:ins>
      <w:ins w:id="65" w:author="Microsoft Office User" w:date="2021-02-02T10:26:00Z">
        <w:r w:rsidR="00013E3C">
          <w:rPr>
            <w:i/>
          </w:rPr>
          <w:t>enn dann kannst</w:t>
        </w:r>
      </w:ins>
      <w:ins w:id="66" w:author="Microsoft Office User" w:date="2021-02-02T10:24:00Z">
        <w:r w:rsidR="00013E3C">
          <w:rPr>
            <w:i/>
          </w:rPr>
          <w:t xml:space="preserve"> </w:t>
        </w:r>
      </w:ins>
      <w:ins w:id="67" w:author="Microsoft Office User" w:date="2021-02-02T10:25:00Z">
        <w:r w:rsidR="00013E3C">
          <w:rPr>
            <w:i/>
          </w:rPr>
          <w:t>Du unserer Anleitung Schritt für Schritt folgen.</w:t>
        </w:r>
      </w:ins>
      <w:del w:id="68" w:author="Microsoft Office User" w:date="2021-02-02T10:17:00Z">
        <w:r w:rsidDel="00F803A2">
          <w:rPr>
            <w:i/>
          </w:rPr>
          <w:delText xml:space="preserve">Um mehr über Scratch zu erfahren, kannst Du den Artikel </w:delText>
        </w:r>
        <w:r w:rsidDel="00F803A2">
          <w:rPr>
            <w:i/>
            <w:u w:val="single"/>
          </w:rPr>
          <w:delText>Programmiersprache für Anfänger</w:delText>
        </w:r>
        <w:r w:rsidDel="00F803A2">
          <w:rPr>
            <w:i/>
          </w:rPr>
          <w:delText xml:space="preserve"> lesen oder den </w:delText>
        </w:r>
        <w:r w:rsidDel="00F803A2">
          <w:rPr>
            <w:i/>
            <w:u w:val="single"/>
          </w:rPr>
          <w:delText>Scratch Kurs</w:delText>
        </w:r>
        <w:r w:rsidDel="00F803A2">
          <w:rPr>
            <w:i/>
          </w:rPr>
          <w:delText xml:space="preserve"> besuchen. Wenn du gleich zur Sache - dem Programmieren von Scratch Figuren - kommen willst, lies einfach weiter.</w:delText>
        </w:r>
      </w:del>
    </w:p>
    <w:p w:rsidR="00F803A2" w:rsidRDefault="00F803A2">
      <w:pPr>
        <w:rPr>
          <w:ins w:id="69" w:author="Microsoft Office User" w:date="2021-02-02T10:17:00Z"/>
          <w:b/>
        </w:rPr>
      </w:pPr>
    </w:p>
    <w:p w:rsidR="00284F87" w:rsidRDefault="00284F87">
      <w:pPr>
        <w:rPr>
          <w:shd w:val="clear" w:color="auto" w:fill="FFD966"/>
        </w:rPr>
      </w:pPr>
    </w:p>
    <w:p w:rsidR="00284F87" w:rsidRDefault="00041762">
      <w:pPr>
        <w:rPr>
          <w:ins w:id="70" w:author="Microsoft Office User" w:date="2021-02-02T13:51:00Z"/>
        </w:rPr>
      </w:pPr>
      <w:r w:rsidRPr="005C02CA">
        <w:rPr>
          <w:rPrChange w:id="71" w:author="Microsoft Office User" w:date="2021-02-02T13:45:00Z">
            <w:rPr>
              <w:shd w:val="clear" w:color="auto" w:fill="FFD966"/>
            </w:rPr>
          </w:rPrChange>
        </w:rPr>
        <w:t>Inhaltsverzeichnis</w:t>
      </w:r>
    </w:p>
    <w:p w:rsidR="002A5B54" w:rsidRDefault="002A5B54">
      <w:pPr>
        <w:rPr>
          <w:ins w:id="72" w:author="Microsoft Office User" w:date="2021-02-02T12:27:00Z"/>
          <w:shd w:val="clear" w:color="auto" w:fill="FFD966"/>
        </w:rPr>
      </w:pPr>
    </w:p>
    <w:p w:rsidR="005E6518" w:rsidRDefault="005E6518">
      <w:ins w:id="73" w:author="Microsoft Office User" w:date="2021-02-02T12:27:00Z">
        <w:r>
          <w:t xml:space="preserve">Was ist eine </w:t>
        </w:r>
        <w:proofErr w:type="spellStart"/>
        <w:r>
          <w:t>Scratch</w:t>
        </w:r>
        <w:proofErr w:type="spellEnd"/>
        <w:r>
          <w:t xml:space="preserve"> Figur?</w:t>
        </w:r>
      </w:ins>
    </w:p>
    <w:sdt>
      <w:sdtPr>
        <w:id w:val="1296573936"/>
        <w:docPartObj>
          <w:docPartGallery w:val="Table of Contents"/>
          <w:docPartUnique/>
        </w:docPartObj>
      </w:sdtPr>
      <w:sdtEndPr/>
      <w:sdtContent>
        <w:p w:rsidR="00284F87" w:rsidDel="007A23FD" w:rsidRDefault="00041762">
          <w:pPr>
            <w:spacing w:before="80" w:line="240" w:lineRule="auto"/>
            <w:rPr>
              <w:del w:id="74" w:author="Microsoft Office User" w:date="2021-02-02T10:35:00Z"/>
              <w:color w:val="1155CC"/>
              <w:u w:val="single"/>
            </w:rPr>
          </w:pPr>
          <w:r>
            <w:fldChar w:fldCharType="begin"/>
          </w:r>
          <w:r>
            <w:instrText xml:space="preserve"> TOC \h \u \z \n </w:instrText>
          </w:r>
          <w:r>
            <w:fldChar w:fldCharType="separate"/>
          </w:r>
          <w:del w:id="75" w:author="Microsoft Office User" w:date="2021-02-02T10:35:00Z">
            <w:r w:rsidR="001912F3" w:rsidDel="007A23FD">
              <w:fldChar w:fldCharType="begin"/>
            </w:r>
            <w:r w:rsidR="001912F3" w:rsidDel="007A23FD">
              <w:delInstrText xml:space="preserve"> HYPERLINK \l "_7tz17pstto4c" \h </w:delInstrText>
            </w:r>
            <w:r w:rsidR="001912F3" w:rsidDel="007A23FD">
              <w:fldChar w:fldCharType="separate"/>
            </w:r>
            <w:r w:rsidDel="007A23FD">
              <w:rPr>
                <w:color w:val="1155CC"/>
                <w:u w:val="single"/>
              </w:rPr>
              <w:delText>Was ist eine Scratch Figur? (H2)</w:delText>
            </w:r>
            <w:r w:rsidR="001912F3" w:rsidDel="007A23FD">
              <w:rPr>
                <w:color w:val="1155CC"/>
                <w:u w:val="single"/>
              </w:rPr>
              <w:fldChar w:fldCharType="end"/>
            </w:r>
          </w:del>
        </w:p>
        <w:p w:rsidR="00284F87" w:rsidRDefault="001912F3" w:rsidP="007A23FD">
          <w:pPr>
            <w:spacing w:before="80" w:line="240" w:lineRule="auto"/>
            <w:rPr>
              <w:color w:val="1155CC"/>
              <w:u w:val="single"/>
            </w:rPr>
            <w:pPrChange w:id="76" w:author="Microsoft Office User" w:date="2021-02-02T10:35:00Z">
              <w:pPr>
                <w:spacing w:before="200" w:line="240" w:lineRule="auto"/>
              </w:pPr>
            </w:pPrChange>
          </w:pPr>
          <w:del w:id="77" w:author="Microsoft Office User" w:date="2021-02-02T10:34:00Z">
            <w:r w:rsidDel="007A23FD">
              <w:fldChar w:fldCharType="begin"/>
            </w:r>
            <w:r w:rsidDel="007A23FD">
              <w:delInstrText xml:space="preserve"> HYPERLINK \l "_doy3peuvblso" \h </w:delInstrText>
            </w:r>
            <w:r w:rsidDel="007A23FD">
              <w:fldChar w:fldCharType="separate"/>
            </w:r>
            <w:r w:rsidR="00041762" w:rsidDel="007A23FD">
              <w:rPr>
                <w:color w:val="1155CC"/>
                <w:u w:val="single"/>
              </w:rPr>
              <w:delText>Wie erstellt man Scratch Figuren in 3 Schritten? (H2)</w:delText>
            </w:r>
            <w:r w:rsidDel="007A23FD">
              <w:rPr>
                <w:color w:val="1155CC"/>
                <w:u w:val="single"/>
              </w:rPr>
              <w:fldChar w:fldCharType="end"/>
            </w:r>
          </w:del>
          <w:ins w:id="78" w:author="Microsoft Office User" w:date="2021-02-02T10:38:00Z">
            <w:r w:rsidR="007A23FD">
              <w:t>3</w:t>
            </w:r>
          </w:ins>
          <w:ins w:id="79" w:author="Microsoft Office User" w:date="2021-02-02T10:36:00Z">
            <w:r w:rsidR="007A23FD">
              <w:t xml:space="preserve"> Arten Figuren in </w:t>
            </w:r>
            <w:proofErr w:type="spellStart"/>
            <w:r w:rsidR="007A23FD">
              <w:t>Scratch</w:t>
            </w:r>
            <w:proofErr w:type="spellEnd"/>
            <w:r w:rsidR="007A23FD">
              <w:t xml:space="preserve"> zu erstellen (H2)</w:t>
            </w:r>
          </w:ins>
        </w:p>
        <w:p w:rsidR="00284F87" w:rsidRDefault="001912F3">
          <w:pPr>
            <w:spacing w:before="60" w:line="240" w:lineRule="auto"/>
            <w:ind w:left="360"/>
            <w:rPr>
              <w:color w:val="1155CC"/>
              <w:u w:val="single"/>
            </w:rPr>
          </w:pPr>
          <w:hyperlink w:anchor="_mg9lp2j3zl6l">
            <w:r w:rsidR="00041762">
              <w:rPr>
                <w:color w:val="1155CC"/>
                <w:u w:val="single"/>
              </w:rPr>
              <w:t>Scratch Figur aus den Vorlagen wählen (H3)</w:t>
            </w:r>
          </w:hyperlink>
        </w:p>
        <w:p w:rsidR="00284F87" w:rsidRDefault="001912F3">
          <w:pPr>
            <w:spacing w:before="60" w:line="240" w:lineRule="auto"/>
            <w:ind w:left="360"/>
            <w:rPr>
              <w:color w:val="1155CC"/>
              <w:u w:val="single"/>
            </w:rPr>
          </w:pPr>
          <w:hyperlink w:anchor="_yptr6v8z1p2m">
            <w:r w:rsidR="00041762">
              <w:rPr>
                <w:color w:val="1155CC"/>
                <w:u w:val="single"/>
              </w:rPr>
              <w:t>Eigene Scratch Figur hochladen (H3)</w:t>
            </w:r>
          </w:hyperlink>
        </w:p>
        <w:p w:rsidR="00284F87" w:rsidRDefault="001912F3">
          <w:pPr>
            <w:spacing w:before="60" w:line="240" w:lineRule="auto"/>
            <w:ind w:left="360"/>
            <w:rPr>
              <w:color w:val="1155CC"/>
              <w:u w:val="single"/>
            </w:rPr>
          </w:pPr>
          <w:hyperlink w:anchor="_ym1jcm1ordrq">
            <w:r w:rsidR="00041762">
              <w:rPr>
                <w:color w:val="1155CC"/>
                <w:u w:val="single"/>
              </w:rPr>
              <w:t>Eine Scratch Figur im Kostüm Editor erstellen (H3)</w:t>
            </w:r>
          </w:hyperlink>
        </w:p>
        <w:p w:rsidR="00284F87" w:rsidRDefault="001912F3">
          <w:pPr>
            <w:spacing w:before="200" w:line="240" w:lineRule="auto"/>
            <w:rPr>
              <w:color w:val="1155CC"/>
              <w:u w:val="single"/>
            </w:rPr>
          </w:pPr>
          <w:hyperlink w:anchor="_m4r1l2e2u1il">
            <w:r w:rsidR="00041762">
              <w:rPr>
                <w:color w:val="1155CC"/>
                <w:u w:val="single"/>
              </w:rPr>
              <w:t>Kostüm Editor: Eine Figur in Scratch grafisch bearbeiten (H2)</w:t>
            </w:r>
          </w:hyperlink>
        </w:p>
        <w:p w:rsidR="00284F87" w:rsidRDefault="001912F3">
          <w:pPr>
            <w:spacing w:before="200" w:line="240" w:lineRule="auto"/>
            <w:rPr>
              <w:ins w:id="80" w:author="Microsoft Office User" w:date="2021-02-02T12:28:00Z"/>
              <w:color w:val="1155CC"/>
              <w:u w:val="single"/>
            </w:rPr>
          </w:pPr>
          <w:hyperlink w:anchor="_hrd9w8kyz40e">
            <w:r w:rsidR="00041762">
              <w:rPr>
                <w:color w:val="1155CC"/>
                <w:u w:val="single"/>
              </w:rPr>
              <w:t>Skripte für Scratch Figuren erstellen (H2)</w:t>
            </w:r>
          </w:hyperlink>
        </w:p>
        <w:p w:rsidR="005E6518" w:rsidRDefault="005E6518">
          <w:pPr>
            <w:spacing w:before="200" w:line="240" w:lineRule="auto"/>
            <w:rPr>
              <w:ins w:id="81" w:author="Microsoft Office User" w:date="2021-02-02T12:27:00Z"/>
              <w:color w:val="1155CC"/>
              <w:u w:val="single"/>
            </w:rPr>
          </w:pPr>
          <w:ins w:id="82" w:author="Microsoft Office User" w:date="2021-02-02T12:28:00Z">
            <w:r>
              <w:rPr>
                <w:color w:val="1155CC"/>
                <w:u w:val="single"/>
              </w:rPr>
              <w:t>Starte die Skripte mit der grünen Flagge</w:t>
            </w:r>
          </w:ins>
        </w:p>
        <w:p w:rsidR="005E6518" w:rsidRDefault="005E6518">
          <w:pPr>
            <w:spacing w:before="200" w:line="240" w:lineRule="auto"/>
            <w:rPr>
              <w:color w:val="1155CC"/>
              <w:u w:val="single"/>
            </w:rPr>
          </w:pPr>
        </w:p>
        <w:p w:rsidR="00284F87" w:rsidDel="00B83349" w:rsidRDefault="001912F3">
          <w:pPr>
            <w:spacing w:before="200" w:line="240" w:lineRule="auto"/>
            <w:rPr>
              <w:del w:id="83" w:author="Microsoft Office User" w:date="2021-02-02T10:09:00Z"/>
              <w:color w:val="1155CC"/>
              <w:u w:val="single"/>
            </w:rPr>
          </w:pPr>
          <w:del w:id="84" w:author="Microsoft Office User" w:date="2021-02-02T10:09:00Z">
            <w:r w:rsidDel="00B83349">
              <w:fldChar w:fldCharType="begin"/>
            </w:r>
            <w:r w:rsidDel="00B83349">
              <w:delInstrText xml:space="preserve"> HYPERLINK \l "_dhz0r4l8iznb" \h </w:delInstrText>
            </w:r>
            <w:r w:rsidDel="00B83349">
              <w:fldChar w:fldCharType="separate"/>
            </w:r>
            <w:r w:rsidR="00041762" w:rsidDel="00B83349">
              <w:rPr>
                <w:color w:val="1155CC"/>
                <w:u w:val="single"/>
              </w:rPr>
              <w:delText>Fazit (H2)</w:delText>
            </w:r>
            <w:r w:rsidDel="00B83349">
              <w:rPr>
                <w:color w:val="1155CC"/>
                <w:u w:val="single"/>
              </w:rPr>
              <w:fldChar w:fldCharType="end"/>
            </w:r>
          </w:del>
        </w:p>
        <w:p w:rsidR="00284F87" w:rsidRDefault="001912F3">
          <w:pPr>
            <w:spacing w:before="200" w:line="240" w:lineRule="auto"/>
            <w:rPr>
              <w:color w:val="1155CC"/>
              <w:u w:val="single"/>
            </w:rPr>
          </w:pPr>
          <w:hyperlink w:anchor="_klws6dfe52wr">
            <w:r w:rsidR="00041762">
              <w:rPr>
                <w:color w:val="1155CC"/>
                <w:u w:val="single"/>
              </w:rPr>
              <w:t>FAQs zu Figuren in Scratch (H2)</w:t>
            </w:r>
          </w:hyperlink>
        </w:p>
        <w:p w:rsidR="00284F87" w:rsidRDefault="001912F3">
          <w:pPr>
            <w:spacing w:before="200" w:after="80" w:line="240" w:lineRule="auto"/>
            <w:rPr>
              <w:color w:val="1155CC"/>
              <w:u w:val="single"/>
            </w:rPr>
          </w:pPr>
          <w:r>
            <w:fldChar w:fldCharType="begin"/>
          </w:r>
          <w:r>
            <w:instrText xml:space="preserve"> HYPERLINK \l "_v8eu08f8kx9u" \h </w:instrText>
          </w:r>
          <w:r>
            <w:fldChar w:fldCharType="separate"/>
          </w:r>
          <w:del w:id="85" w:author="Microsoft Office User" w:date="2021-02-02T12:26:00Z">
            <w:r w:rsidR="00041762" w:rsidDel="005E6518">
              <w:rPr>
                <w:color w:val="1155CC"/>
                <w:u w:val="single"/>
              </w:rPr>
              <w:delText>Literatur (H2)</w:delText>
            </w:r>
          </w:del>
          <w:r>
            <w:rPr>
              <w:color w:val="1155CC"/>
              <w:u w:val="single"/>
            </w:rPr>
            <w:fldChar w:fldCharType="end"/>
          </w:r>
          <w:r w:rsidR="00041762">
            <w:fldChar w:fldCharType="end"/>
          </w:r>
        </w:p>
      </w:sdtContent>
    </w:sdt>
    <w:p w:rsidR="00284F87" w:rsidRDefault="00284F87"/>
    <w:p w:rsidR="00284F87" w:rsidDel="00642361" w:rsidRDefault="00284F87">
      <w:pPr>
        <w:rPr>
          <w:del w:id="86" w:author="Microsoft Office User" w:date="2021-02-02T09:36:00Z"/>
          <w:shd w:val="clear" w:color="auto" w:fill="FFD966"/>
        </w:rPr>
      </w:pPr>
    </w:p>
    <w:p w:rsidR="00284F87" w:rsidDel="00642361" w:rsidRDefault="00284F87">
      <w:pPr>
        <w:rPr>
          <w:del w:id="87" w:author="Microsoft Office User" w:date="2021-02-02T09:36:00Z"/>
          <w:shd w:val="clear" w:color="auto" w:fill="FFD966"/>
        </w:rPr>
      </w:pPr>
    </w:p>
    <w:p w:rsidR="00284F87" w:rsidDel="00642361" w:rsidRDefault="00041762">
      <w:pPr>
        <w:rPr>
          <w:del w:id="88" w:author="Microsoft Office User" w:date="2021-02-02T09:36:00Z"/>
          <w:shd w:val="clear" w:color="auto" w:fill="FFD966"/>
        </w:rPr>
      </w:pPr>
      <w:del w:id="89" w:author="Microsoft Office User" w:date="2021-02-02T09:36:00Z">
        <w:r w:rsidDel="00642361">
          <w:rPr>
            <w:shd w:val="clear" w:color="auto" w:fill="FFD966"/>
          </w:rPr>
          <w:delText>Haupttext Beginn</w:delText>
        </w:r>
      </w:del>
    </w:p>
    <w:p w:rsidR="00284F87" w:rsidRDefault="00041762">
      <w:pPr>
        <w:pStyle w:val="berschrift2"/>
      </w:pPr>
      <w:bookmarkStart w:id="90" w:name="_7tz17pstto4c" w:colFirst="0" w:colLast="0"/>
      <w:bookmarkEnd w:id="90"/>
      <w:r>
        <w:t xml:space="preserve">Was ist eine </w:t>
      </w:r>
      <w:proofErr w:type="spellStart"/>
      <w:r>
        <w:t>Scratch</w:t>
      </w:r>
      <w:proofErr w:type="spellEnd"/>
      <w:r>
        <w:t xml:space="preserve"> Figur? (H2)</w:t>
      </w:r>
    </w:p>
    <w:p w:rsidR="00284F87" w:rsidRDefault="00013E3C">
      <w:ins w:id="91" w:author="Microsoft Office User" w:date="2021-02-02T10:27:00Z">
        <w:r>
          <w:t xml:space="preserve">Die </w:t>
        </w:r>
      </w:ins>
      <w:proofErr w:type="spellStart"/>
      <w:r w:rsidR="00041762">
        <w:t>Scratch</w:t>
      </w:r>
      <w:proofErr w:type="spellEnd"/>
      <w:r w:rsidR="00041762">
        <w:t xml:space="preserve"> Figuren </w:t>
      </w:r>
      <w:del w:id="92" w:author="Microsoft Office User" w:date="2021-02-02T10:27:00Z">
        <w:r w:rsidR="00041762" w:rsidDel="00013E3C">
          <w:delText xml:space="preserve">leben </w:delText>
        </w:r>
      </w:del>
      <w:ins w:id="93" w:author="Microsoft Office User" w:date="2021-02-02T10:27:00Z">
        <w:r>
          <w:t>befinden sich</w:t>
        </w:r>
        <w:r>
          <w:t xml:space="preserve"> </w:t>
        </w:r>
      </w:ins>
      <w:r w:rsidR="00041762">
        <w:t xml:space="preserve">auf einer Bühne, auf der Du sie beobachten und steuern kannst. Das ist ganz ähnlich wie im Theater oder im Kino. Nur, dass </w:t>
      </w:r>
      <w:r w:rsidR="00041762">
        <w:rPr>
          <w:i/>
        </w:rPr>
        <w:t xml:space="preserve">Du </w:t>
      </w:r>
      <w:r w:rsidR="00041762">
        <w:t>bestimmst was passiert. Du bist sozusagen der Regisseur.</w:t>
      </w:r>
    </w:p>
    <w:p w:rsidR="00284F87" w:rsidRDefault="00284F87"/>
    <w:p w:rsidR="00284F87" w:rsidRDefault="00013E3C">
      <w:ins w:id="94" w:author="Microsoft Office User" w:date="2021-02-02T10:27:00Z">
        <w:r>
          <w:t xml:space="preserve">Die </w:t>
        </w:r>
      </w:ins>
      <w:r w:rsidR="00041762">
        <w:t xml:space="preserve">Figuren in </w:t>
      </w:r>
      <w:proofErr w:type="spellStart"/>
      <w:r w:rsidR="00041762">
        <w:t>Scratch</w:t>
      </w:r>
      <w:proofErr w:type="spellEnd"/>
      <w:r w:rsidR="00041762">
        <w:t xml:space="preserve"> müssen aber nicht unbedingt Menschen sein. Es können auch Katzen, Roboter, Aliens oder jedes andere Wesen sein, das Du Dir vorstellen kannst. </w:t>
      </w:r>
      <w:del w:id="95" w:author="Microsoft Office User" w:date="2021-02-02T10:28:00Z">
        <w:r w:rsidR="00041762" w:rsidDel="00013E3C">
          <w:delText>Egal, ob lebend oder nicht lebend,</w:delText>
        </w:r>
      </w:del>
      <w:ins w:id="96" w:author="Microsoft Office User" w:date="2021-02-02T10:28:00Z">
        <w:r>
          <w:t>Dabei ist es egal,</w:t>
        </w:r>
      </w:ins>
      <w:r w:rsidR="00041762">
        <w:t xml:space="preserve"> ob </w:t>
      </w:r>
      <w:ins w:id="97" w:author="Microsoft Office User" w:date="2021-02-02T10:28:00Z">
        <w:r>
          <w:t>das Wesen</w:t>
        </w:r>
      </w:ins>
      <w:del w:id="98" w:author="Microsoft Office User" w:date="2021-02-02T10:28:00Z">
        <w:r w:rsidR="00041762" w:rsidDel="00013E3C">
          <w:delText>es</w:delText>
        </w:r>
      </w:del>
      <w:r w:rsidR="00041762">
        <w:t xml:space="preserve"> wirklich existiert, oder nicht. Es können auch Autos, Bagger oder wandelnde Wolkenkratzer sein. Du bist nicht nur der Regisseur, sondern auch der Architekt Deiner eigenen Welt.</w:t>
      </w:r>
      <w:ins w:id="99" w:author="Microsoft Office User" w:date="2021-02-02T12:09:00Z">
        <w:r w:rsidR="00B23FC2">
          <w:t xml:space="preserve"> </w:t>
        </w:r>
        <w:proofErr w:type="spellStart"/>
        <w:r w:rsidR="00B23FC2">
          <w:t>Scratch</w:t>
        </w:r>
        <w:proofErr w:type="spellEnd"/>
        <w:r w:rsidR="00B23FC2">
          <w:t xml:space="preserve"> </w:t>
        </w:r>
      </w:ins>
      <w:ins w:id="100" w:author="Microsoft Office User" w:date="2021-02-02T12:11:00Z">
        <w:r w:rsidR="006A6FE3">
          <w:t>bietet der Phantasie von</w:t>
        </w:r>
      </w:ins>
      <w:ins w:id="101" w:author="Microsoft Office User" w:date="2021-02-02T12:09:00Z">
        <w:r w:rsidR="006A6FE3">
          <w:t xml:space="preserve"> Kindern</w:t>
        </w:r>
      </w:ins>
      <w:ins w:id="102" w:author="Microsoft Office User" w:date="2021-02-02T12:11:00Z">
        <w:r w:rsidR="006A6FE3">
          <w:t xml:space="preserve"> viel Raum</w:t>
        </w:r>
      </w:ins>
      <w:ins w:id="103" w:author="Microsoft Office User" w:date="2021-02-02T12:10:00Z">
        <w:r w:rsidR="006A6FE3">
          <w:t xml:space="preserve">, weshalb es auch als erziehungsorientierte Programmierumgebung bezeichnet wird (vgl. </w:t>
        </w:r>
      </w:ins>
      <w:proofErr w:type="spellStart"/>
      <w:ins w:id="104" w:author="Microsoft Office User" w:date="2021-02-02T12:28:00Z">
        <w:r w:rsidR="005E6518">
          <w:t>Brandhofer</w:t>
        </w:r>
        <w:proofErr w:type="spellEnd"/>
        <w:r w:rsidR="005E6518">
          <w:t>, 2017).</w:t>
        </w:r>
      </w:ins>
    </w:p>
    <w:p w:rsidR="00284F87" w:rsidRDefault="00284F87"/>
    <w:p w:rsidR="00284F87" w:rsidRDefault="00041762">
      <w:del w:id="105" w:author="Microsoft Office User" w:date="2021-02-02T13:03:00Z">
        <w:r w:rsidDel="00D656DE">
          <w:delText xml:space="preserve">Scratch </w:delText>
        </w:r>
      </w:del>
      <w:ins w:id="106" w:author="Microsoft Office User" w:date="2021-02-02T13:03:00Z">
        <w:r w:rsidR="00D656DE">
          <w:t xml:space="preserve">Die </w:t>
        </w:r>
      </w:ins>
      <w:r>
        <w:t>Figuren tragen Kostüme</w:t>
      </w:r>
      <w:ins w:id="107" w:author="Microsoft Office User" w:date="2021-02-02T10:30:00Z">
        <w:r w:rsidR="002204E1">
          <w:t xml:space="preserve"> u</w:t>
        </w:r>
      </w:ins>
      <w:del w:id="108" w:author="Microsoft Office User" w:date="2021-02-02T10:30:00Z">
        <w:r w:rsidDel="002204E1">
          <w:delText xml:space="preserve">. </w:delText>
        </w:r>
      </w:del>
      <w:ins w:id="109" w:author="Microsoft Office User" w:date="2021-02-02T10:29:00Z">
        <w:r w:rsidR="00013E3C">
          <w:t xml:space="preserve">nd </w:t>
        </w:r>
      </w:ins>
      <w:r>
        <w:t xml:space="preserve">Du kannst </w:t>
      </w:r>
      <w:del w:id="110" w:author="Microsoft Office User" w:date="2021-02-02T13:03:00Z">
        <w:r w:rsidDel="00D656DE">
          <w:delText>die Kostüme</w:delText>
        </w:r>
      </w:del>
      <w:ins w:id="111" w:author="Microsoft Office User" w:date="2021-02-02T13:03:00Z">
        <w:r w:rsidR="00D656DE">
          <w:t>sie</w:t>
        </w:r>
      </w:ins>
      <w:r>
        <w:t xml:space="preserve"> selbst gestalten</w:t>
      </w:r>
      <w:ins w:id="112" w:author="Microsoft Office User" w:date="2021-02-02T10:29:00Z">
        <w:r w:rsidR="00013E3C">
          <w:t>!</w:t>
        </w:r>
      </w:ins>
      <w:del w:id="113" w:author="Microsoft Office User" w:date="2021-02-02T10:29:00Z">
        <w:r w:rsidDel="00013E3C">
          <w:delText>.</w:delText>
        </w:r>
      </w:del>
      <w:r>
        <w:t xml:space="preserve"> </w:t>
      </w:r>
      <w:del w:id="114" w:author="Microsoft Office User" w:date="2021-02-02T10:29:00Z">
        <w:r w:rsidDel="00013E3C">
          <w:delText xml:space="preserve">Dafür </w:delText>
        </w:r>
      </w:del>
      <w:ins w:id="115" w:author="Microsoft Office User" w:date="2021-02-02T10:29:00Z">
        <w:r w:rsidR="00013E3C">
          <w:t>Zu diesem Zweck</w:t>
        </w:r>
        <w:r w:rsidR="00013E3C">
          <w:t xml:space="preserve"> </w:t>
        </w:r>
      </w:ins>
      <w:r>
        <w:t xml:space="preserve">ist ein Malprogramm in </w:t>
      </w:r>
      <w:proofErr w:type="spellStart"/>
      <w:r>
        <w:t>Scratch</w:t>
      </w:r>
      <w:proofErr w:type="spellEnd"/>
      <w:r>
        <w:t xml:space="preserve"> eingebaut. Außerdem kannst Du zwischen mehreren Kostümen wechseln</w:t>
      </w:r>
      <w:del w:id="116" w:author="Microsoft Office User" w:date="2021-02-02T10:30:00Z">
        <w:r w:rsidDel="002204E1">
          <w:delText>, um die Figur zu verändern, wie und wann es Dir gefällt</w:delText>
        </w:r>
      </w:del>
      <w:ins w:id="117" w:author="Microsoft Office User" w:date="2021-02-02T10:30:00Z">
        <w:r w:rsidR="002204E1">
          <w:t xml:space="preserve"> und Deine Figur so verändern, wie es Dir gefällt</w:t>
        </w:r>
      </w:ins>
      <w:r>
        <w:t>. Wie das geht</w:t>
      </w:r>
      <w:ins w:id="118" w:author="Microsoft Office User" w:date="2021-02-02T10:30:00Z">
        <w:r w:rsidR="002204E1">
          <w:t>,</w:t>
        </w:r>
      </w:ins>
      <w:r>
        <w:t xml:space="preserve"> erfährst Du später. Fangen wir </w:t>
      </w:r>
      <w:ins w:id="119" w:author="Microsoft Office User" w:date="2021-02-02T10:31:00Z">
        <w:r w:rsidR="002204E1">
          <w:t xml:space="preserve">zuerst </w:t>
        </w:r>
      </w:ins>
      <w:r>
        <w:t xml:space="preserve">damit an, wie man </w:t>
      </w:r>
      <w:del w:id="120" w:author="Microsoft Office User" w:date="2021-02-02T10:31:00Z">
        <w:r w:rsidDel="002204E1">
          <w:delText xml:space="preserve">überhaupt </w:delText>
        </w:r>
      </w:del>
      <w:r>
        <w:t>eine Figur erstellt.</w:t>
      </w:r>
    </w:p>
    <w:p w:rsidR="00284F87" w:rsidRDefault="00041762">
      <w:pPr>
        <w:pStyle w:val="berschrift2"/>
      </w:pPr>
      <w:bookmarkStart w:id="121" w:name="_doy3peuvblso" w:colFirst="0" w:colLast="0"/>
      <w:bookmarkEnd w:id="121"/>
      <w:del w:id="122" w:author="Microsoft Office User" w:date="2021-02-02T10:34:00Z">
        <w:r w:rsidDel="007A23FD">
          <w:delText>Wie erstellt man Scratch Figuren auf 3 verschiedene Arten?</w:delText>
        </w:r>
      </w:del>
      <w:ins w:id="123" w:author="Microsoft Office User" w:date="2021-02-02T10:38:00Z">
        <w:r w:rsidR="007A23FD">
          <w:t>3</w:t>
        </w:r>
      </w:ins>
      <w:ins w:id="124" w:author="Microsoft Office User" w:date="2021-02-02T10:34:00Z">
        <w:r w:rsidR="007A23FD">
          <w:t xml:space="preserve"> Arten </w:t>
        </w:r>
      </w:ins>
      <w:ins w:id="125" w:author="Microsoft Office User" w:date="2021-02-02T10:35:00Z">
        <w:r w:rsidR="007A23FD">
          <w:t xml:space="preserve">Figuren in </w:t>
        </w:r>
      </w:ins>
      <w:proofErr w:type="spellStart"/>
      <w:ins w:id="126" w:author="Microsoft Office User" w:date="2021-02-02T10:34:00Z">
        <w:r w:rsidR="007A23FD">
          <w:t>Scratch</w:t>
        </w:r>
        <w:proofErr w:type="spellEnd"/>
        <w:r w:rsidR="007A23FD">
          <w:t xml:space="preserve"> zu erstellen</w:t>
        </w:r>
      </w:ins>
      <w:r>
        <w:t xml:space="preserve"> (H2)</w:t>
      </w:r>
    </w:p>
    <w:p w:rsidR="00284F87" w:rsidRDefault="00041762">
      <w:del w:id="127" w:author="Microsoft Office User" w:date="2021-02-02T10:36:00Z">
        <w:r w:rsidDel="007A23FD">
          <w:delText>Zum Erstellen gibt es 3 Möglichkeiten</w:delText>
        </w:r>
      </w:del>
      <w:ins w:id="128" w:author="Microsoft Office User" w:date="2021-02-02T10:36:00Z">
        <w:r w:rsidR="007A23FD">
          <w:t xml:space="preserve">Du hast drei Möglichkeiten, um </w:t>
        </w:r>
        <w:proofErr w:type="spellStart"/>
        <w:r w:rsidR="007A23FD">
          <w:t>Scratch</w:t>
        </w:r>
        <w:proofErr w:type="spellEnd"/>
        <w:r w:rsidR="007A23FD">
          <w:t xml:space="preserve"> Figuren zu erstellen</w:t>
        </w:r>
      </w:ins>
      <w:r>
        <w:t xml:space="preserve">. </w:t>
      </w:r>
      <w:del w:id="129" w:author="Microsoft Office User" w:date="2021-02-02T10:37:00Z">
        <w:r w:rsidDel="007A23FD">
          <w:delText>In jedem Fall geht man zu den</w:delText>
        </w:r>
      </w:del>
      <w:ins w:id="130" w:author="Microsoft Office User" w:date="2021-02-02T10:37:00Z">
        <w:r w:rsidR="007A23FD">
          <w:t>Zuerst musst Du die</w:t>
        </w:r>
      </w:ins>
      <w:r>
        <w:t xml:space="preserve"> Figur-Einstellungen</w:t>
      </w:r>
      <w:ins w:id="131" w:author="Microsoft Office User" w:date="2021-02-02T10:37:00Z">
        <w:r w:rsidR="007A23FD">
          <w:t xml:space="preserve"> aufrufen. Wie dieses Fenster aussieh</w:t>
        </w:r>
      </w:ins>
      <w:ins w:id="132" w:author="Microsoft Office User" w:date="2021-02-02T10:38:00Z">
        <w:r w:rsidR="007A23FD">
          <w:t xml:space="preserve">t, </w:t>
        </w:r>
      </w:ins>
      <w:ins w:id="133" w:author="Microsoft Office User" w:date="2021-02-02T10:39:00Z">
        <w:r w:rsidR="007A23FD">
          <w:t>erkennst</w:t>
        </w:r>
      </w:ins>
      <w:ins w:id="134" w:author="Microsoft Office User" w:date="2021-02-02T10:38:00Z">
        <w:r w:rsidR="007A23FD">
          <w:t xml:space="preserve"> Du</w:t>
        </w:r>
      </w:ins>
      <w:del w:id="135" w:author="Microsoft Office User" w:date="2021-02-02T10:37:00Z">
        <w:r w:rsidDel="007A23FD">
          <w:delText>,</w:delText>
        </w:r>
      </w:del>
      <w:del w:id="136" w:author="Microsoft Office User" w:date="2021-02-02T10:38:00Z">
        <w:r w:rsidDel="007A23FD">
          <w:delText xml:space="preserve"> die</w:delText>
        </w:r>
      </w:del>
      <w:r>
        <w:t xml:space="preserve"> in Abbildung 1</w:t>
      </w:r>
      <w:del w:id="137" w:author="Microsoft Office User" w:date="2021-02-02T10:38:00Z">
        <w:r w:rsidDel="007A23FD">
          <w:delText xml:space="preserve"> zu sehen sind</w:delText>
        </w:r>
      </w:del>
      <w:r>
        <w:t>. Dort befindet sich ein runder</w:t>
      </w:r>
      <w:ins w:id="138" w:author="Microsoft Office User" w:date="2021-02-02T10:39:00Z">
        <w:r w:rsidR="007A23FD">
          <w:t>,</w:t>
        </w:r>
      </w:ins>
      <w:r>
        <w:t xml:space="preserve"> blauer Button mit einem Katzengesicht. Fährst Du mit der Maus darüber, erscheinen verschiedene Optionen. Diese Optionen </w:t>
      </w:r>
      <w:del w:id="139" w:author="Microsoft Office User" w:date="2021-02-02T10:40:00Z">
        <w:r w:rsidDel="00686F35">
          <w:delText>werden in den nächsten 3 Text-Abschnitten erklärt.</w:delText>
        </w:r>
      </w:del>
      <w:ins w:id="140" w:author="Microsoft Office User" w:date="2021-02-02T10:40:00Z">
        <w:r w:rsidR="00686F35">
          <w:t>erklären wir Dir jetzt.</w:t>
        </w:r>
      </w:ins>
    </w:p>
    <w:p w:rsidR="00284F87" w:rsidRDefault="00284F87"/>
    <w:p w:rsidR="00284F87" w:rsidRPr="00694035" w:rsidRDefault="00041762" w:rsidP="00A246A9">
      <w:pPr>
        <w:rPr>
          <w:rPrChange w:id="141" w:author="Microsoft Office User" w:date="2021-02-02T10:44:00Z">
            <w:rPr>
              <w:b/>
            </w:rPr>
          </w:rPrChange>
        </w:rPr>
        <w:pPrChange w:id="142" w:author="Microsoft Office User" w:date="2021-02-02T10:45:00Z">
          <w:pPr>
            <w:ind w:left="720"/>
          </w:pPr>
        </w:pPrChange>
      </w:pPr>
      <w:r w:rsidRPr="00694035">
        <w:rPr>
          <w:highlight w:val="green"/>
          <w:rPrChange w:id="143" w:author="Microsoft Office User" w:date="2021-02-02T10:44:00Z">
            <w:rPr>
              <w:b/>
            </w:rPr>
          </w:rPrChange>
        </w:rPr>
        <w:t xml:space="preserve">Tipp: Öffne </w:t>
      </w:r>
      <w:del w:id="144" w:author="Microsoft Office User" w:date="2021-02-02T10:40:00Z">
        <w:r w:rsidRPr="00694035" w:rsidDel="00686F35">
          <w:rPr>
            <w:highlight w:val="green"/>
            <w:rPrChange w:id="145" w:author="Microsoft Office User" w:date="2021-02-02T10:44:00Z">
              <w:rPr>
                <w:b/>
              </w:rPr>
            </w:rPrChange>
          </w:rPr>
          <w:delText xml:space="preserve">jetzt </w:delText>
        </w:r>
      </w:del>
      <w:del w:id="146" w:author="Microsoft Office User" w:date="2021-02-02T13:03:00Z">
        <w:r w:rsidRPr="00694035" w:rsidDel="003F47DE">
          <w:rPr>
            <w:highlight w:val="green"/>
            <w:rPrChange w:id="147" w:author="Microsoft Office User" w:date="2021-02-02T10:44:00Z">
              <w:rPr>
                <w:b/>
              </w:rPr>
            </w:rPrChange>
          </w:rPr>
          <w:delText>schon Scratch</w:delText>
        </w:r>
      </w:del>
      <w:ins w:id="148" w:author="Microsoft Office User" w:date="2021-02-02T13:03:00Z">
        <w:r w:rsidR="003F47DE">
          <w:rPr>
            <w:highlight w:val="green"/>
          </w:rPr>
          <w:t>das Programm schon jetzt</w:t>
        </w:r>
      </w:ins>
      <w:r w:rsidRPr="00694035">
        <w:rPr>
          <w:highlight w:val="green"/>
          <w:rPrChange w:id="149" w:author="Microsoft Office User" w:date="2021-02-02T10:44:00Z">
            <w:rPr>
              <w:b/>
            </w:rPr>
          </w:rPrChange>
        </w:rPr>
        <w:t xml:space="preserve"> auf </w:t>
      </w:r>
      <w:ins w:id="150" w:author="Microsoft Office User" w:date="2021-02-02T10:41:00Z">
        <w:r w:rsidR="00686F35" w:rsidRPr="00694035">
          <w:rPr>
            <w:highlight w:val="green"/>
            <w:rPrChange w:id="151" w:author="Microsoft Office User" w:date="2021-02-02T10:44:00Z">
              <w:rPr>
                <w:b/>
                <w:highlight w:val="green"/>
              </w:rPr>
            </w:rPrChange>
          </w:rPr>
          <w:t>D</w:t>
        </w:r>
      </w:ins>
      <w:del w:id="152" w:author="Microsoft Office User" w:date="2021-02-02T10:41:00Z">
        <w:r w:rsidRPr="00694035" w:rsidDel="00686F35">
          <w:rPr>
            <w:highlight w:val="green"/>
            <w:rPrChange w:id="153" w:author="Microsoft Office User" w:date="2021-02-02T10:44:00Z">
              <w:rPr>
                <w:b/>
              </w:rPr>
            </w:rPrChange>
          </w:rPr>
          <w:delText>d</w:delText>
        </w:r>
      </w:del>
      <w:r w:rsidRPr="00694035">
        <w:rPr>
          <w:highlight w:val="green"/>
          <w:rPrChange w:id="154" w:author="Microsoft Office User" w:date="2021-02-02T10:44:00Z">
            <w:rPr>
              <w:b/>
            </w:rPr>
          </w:rPrChange>
        </w:rPr>
        <w:t>einem Computer</w:t>
      </w:r>
      <w:ins w:id="155" w:author="Microsoft Office User" w:date="2021-02-02T10:40:00Z">
        <w:r w:rsidR="00686F35" w:rsidRPr="00694035">
          <w:rPr>
            <w:highlight w:val="green"/>
            <w:rPrChange w:id="156" w:author="Microsoft Office User" w:date="2021-02-02T10:44:00Z">
              <w:rPr>
                <w:b/>
                <w:highlight w:val="green"/>
              </w:rPr>
            </w:rPrChange>
          </w:rPr>
          <w:t>.</w:t>
        </w:r>
      </w:ins>
      <w:r w:rsidRPr="00694035">
        <w:rPr>
          <w:highlight w:val="green"/>
          <w:rPrChange w:id="157" w:author="Microsoft Office User" w:date="2021-02-02T10:44:00Z">
            <w:rPr>
              <w:b/>
            </w:rPr>
          </w:rPrChange>
        </w:rPr>
        <w:t xml:space="preserve"> </w:t>
      </w:r>
      <w:ins w:id="158" w:author="Microsoft Office User" w:date="2021-02-02T10:41:00Z">
        <w:r w:rsidR="00686F35" w:rsidRPr="00694035">
          <w:rPr>
            <w:highlight w:val="green"/>
            <w:rPrChange w:id="159" w:author="Microsoft Office User" w:date="2021-02-02T10:44:00Z">
              <w:rPr>
                <w:b/>
                <w:highlight w:val="green"/>
              </w:rPr>
            </w:rPrChange>
          </w:rPr>
          <w:t>E</w:t>
        </w:r>
      </w:ins>
      <w:del w:id="160" w:author="Microsoft Office User" w:date="2021-02-02T10:40:00Z">
        <w:r w:rsidRPr="00694035" w:rsidDel="00686F35">
          <w:rPr>
            <w:highlight w:val="green"/>
            <w:rPrChange w:id="161" w:author="Microsoft Office User" w:date="2021-02-02T10:44:00Z">
              <w:rPr>
                <w:b/>
              </w:rPr>
            </w:rPrChange>
          </w:rPr>
          <w:delText>-- e</w:delText>
        </w:r>
      </w:del>
      <w:r w:rsidRPr="00694035">
        <w:rPr>
          <w:highlight w:val="green"/>
          <w:rPrChange w:id="162" w:author="Microsoft Office User" w:date="2021-02-02T10:44:00Z">
            <w:rPr>
              <w:b/>
            </w:rPr>
          </w:rPrChange>
        </w:rPr>
        <w:t>s macht am meisten Spaß</w:t>
      </w:r>
      <w:ins w:id="163" w:author="Microsoft Office User" w:date="2021-02-02T10:41:00Z">
        <w:r w:rsidR="00686F35" w:rsidRPr="00694035">
          <w:rPr>
            <w:highlight w:val="green"/>
            <w:rPrChange w:id="164" w:author="Microsoft Office User" w:date="2021-02-02T10:44:00Z">
              <w:rPr>
                <w:b/>
                <w:highlight w:val="green"/>
              </w:rPr>
            </w:rPrChange>
          </w:rPr>
          <w:t xml:space="preserve">, wenn Du </w:t>
        </w:r>
      </w:ins>
      <w:del w:id="165" w:author="Microsoft Office User" w:date="2021-02-02T10:41:00Z">
        <w:r w:rsidRPr="00694035" w:rsidDel="00686F35">
          <w:rPr>
            <w:highlight w:val="green"/>
            <w:rPrChange w:id="166" w:author="Microsoft Office User" w:date="2021-02-02T10:44:00Z">
              <w:rPr>
                <w:b/>
              </w:rPr>
            </w:rPrChange>
          </w:rPr>
          <w:delText xml:space="preserve"> </w:delText>
        </w:r>
      </w:del>
      <w:r w:rsidRPr="00694035">
        <w:rPr>
          <w:highlight w:val="green"/>
          <w:rPrChange w:id="167" w:author="Microsoft Office User" w:date="2021-02-02T10:44:00Z">
            <w:rPr>
              <w:b/>
            </w:rPr>
          </w:rPrChange>
        </w:rPr>
        <w:t xml:space="preserve">dieses Tutorial </w:t>
      </w:r>
      <w:del w:id="168" w:author="Microsoft Office User" w:date="2021-02-02T10:41:00Z">
        <w:r w:rsidRPr="00694035" w:rsidDel="00686F35">
          <w:rPr>
            <w:highlight w:val="green"/>
            <w:rPrChange w:id="169" w:author="Microsoft Office User" w:date="2021-02-02T10:44:00Z">
              <w:rPr>
                <w:b/>
              </w:rPr>
            </w:rPrChange>
          </w:rPr>
          <w:delText>einfach nachzumachen</w:delText>
        </w:r>
      </w:del>
      <w:ins w:id="170" w:author="Microsoft Office User" w:date="2021-02-02T10:41:00Z">
        <w:r w:rsidR="00686F35" w:rsidRPr="00694035">
          <w:rPr>
            <w:highlight w:val="green"/>
            <w:rPrChange w:id="171" w:author="Microsoft Office User" w:date="2021-02-02T10:44:00Z">
              <w:rPr>
                <w:b/>
                <w:highlight w:val="green"/>
              </w:rPr>
            </w:rPrChange>
          </w:rPr>
          <w:t>Schritt für Schritt nachverfolgst</w:t>
        </w:r>
      </w:ins>
      <w:r w:rsidRPr="00694035">
        <w:rPr>
          <w:highlight w:val="green"/>
          <w:rPrChange w:id="172" w:author="Microsoft Office User" w:date="2021-02-02T10:44:00Z">
            <w:rPr>
              <w:b/>
            </w:rPr>
          </w:rPrChange>
        </w:rPr>
        <w:t xml:space="preserve">. Und nach dem Lesen kannst </w:t>
      </w:r>
      <w:ins w:id="173" w:author="Microsoft Office User" w:date="2021-02-02T10:41:00Z">
        <w:r w:rsidR="00686F35" w:rsidRPr="00694035">
          <w:rPr>
            <w:highlight w:val="green"/>
            <w:rPrChange w:id="174" w:author="Microsoft Office User" w:date="2021-02-02T10:44:00Z">
              <w:rPr>
                <w:b/>
                <w:highlight w:val="green"/>
              </w:rPr>
            </w:rPrChange>
          </w:rPr>
          <w:t>D</w:t>
        </w:r>
      </w:ins>
      <w:del w:id="175" w:author="Microsoft Office User" w:date="2021-02-02T10:41:00Z">
        <w:r w:rsidRPr="00694035" w:rsidDel="00686F35">
          <w:rPr>
            <w:highlight w:val="green"/>
            <w:rPrChange w:id="176" w:author="Microsoft Office User" w:date="2021-02-02T10:44:00Z">
              <w:rPr>
                <w:b/>
              </w:rPr>
            </w:rPrChange>
          </w:rPr>
          <w:delText>d</w:delText>
        </w:r>
      </w:del>
      <w:r w:rsidRPr="00694035">
        <w:rPr>
          <w:highlight w:val="green"/>
          <w:rPrChange w:id="177" w:author="Microsoft Office User" w:date="2021-02-02T10:44:00Z">
            <w:rPr>
              <w:b/>
            </w:rPr>
          </w:rPrChange>
        </w:rPr>
        <w:t xml:space="preserve">u so viel </w:t>
      </w:r>
      <w:ins w:id="178" w:author="Microsoft Office User" w:date="2021-02-02T10:41:00Z">
        <w:r w:rsidR="00686F35" w:rsidRPr="00694035">
          <w:rPr>
            <w:highlight w:val="green"/>
            <w:rPrChange w:id="179" w:author="Microsoft Office User" w:date="2021-02-02T10:44:00Z">
              <w:rPr>
                <w:b/>
                <w:highlight w:val="green"/>
              </w:rPr>
            </w:rPrChange>
          </w:rPr>
          <w:t>D</w:t>
        </w:r>
      </w:ins>
      <w:del w:id="180" w:author="Microsoft Office User" w:date="2021-02-02T10:41:00Z">
        <w:r w:rsidRPr="00694035" w:rsidDel="00686F35">
          <w:rPr>
            <w:highlight w:val="green"/>
            <w:rPrChange w:id="181" w:author="Microsoft Office User" w:date="2021-02-02T10:44:00Z">
              <w:rPr>
                <w:b/>
              </w:rPr>
            </w:rPrChange>
          </w:rPr>
          <w:delText>d</w:delText>
        </w:r>
      </w:del>
      <w:r w:rsidRPr="00694035">
        <w:rPr>
          <w:highlight w:val="green"/>
          <w:rPrChange w:id="182" w:author="Microsoft Office User" w:date="2021-02-02T10:44:00Z">
            <w:rPr>
              <w:b/>
            </w:rPr>
          </w:rPrChange>
        </w:rPr>
        <w:t>u willst selbst experimentieren.</w:t>
      </w:r>
      <w:ins w:id="183" w:author="Microsoft Office User" w:date="2021-02-02T10:43:00Z">
        <w:r w:rsidR="00694035" w:rsidRPr="00694035">
          <w:rPr>
            <w:highlight w:val="green"/>
            <w:rPrChange w:id="184" w:author="Microsoft Office User" w:date="2021-02-02T10:44:00Z">
              <w:rPr>
                <w:b/>
                <w:highlight w:val="green"/>
              </w:rPr>
            </w:rPrChange>
          </w:rPr>
          <w:t xml:space="preserve"> </w:t>
        </w:r>
      </w:ins>
      <w:ins w:id="185" w:author="Microsoft Office User" w:date="2021-02-02T10:44:00Z">
        <w:r w:rsidR="00694035" w:rsidRPr="00694035">
          <w:rPr>
            <w:highlight w:val="green"/>
            <w:rPrChange w:id="186" w:author="Microsoft Office User" w:date="2021-02-02T10:44:00Z">
              <w:rPr>
                <w:b/>
                <w:highlight w:val="green"/>
              </w:rPr>
            </w:rPrChange>
          </w:rPr>
          <w:t xml:space="preserve">Solltest Du das Programm noch nicht heruntergeladen haben, dann kannst Du </w:t>
        </w:r>
        <w:proofErr w:type="spellStart"/>
        <w:r w:rsidR="00694035" w:rsidRPr="00694035">
          <w:rPr>
            <w:b/>
            <w:highlight w:val="green"/>
          </w:rPr>
          <w:t>Scratch</w:t>
        </w:r>
        <w:proofErr w:type="spellEnd"/>
        <w:r w:rsidR="00694035" w:rsidRPr="00694035">
          <w:rPr>
            <w:b/>
            <w:highlight w:val="green"/>
          </w:rPr>
          <w:t xml:space="preserve"> im Browser</w:t>
        </w:r>
        <w:r w:rsidR="00694035" w:rsidRPr="00694035">
          <w:rPr>
            <w:highlight w:val="green"/>
            <w:rPrChange w:id="187" w:author="Microsoft Office User" w:date="2021-02-02T10:44:00Z">
              <w:rPr>
                <w:b/>
                <w:highlight w:val="green"/>
              </w:rPr>
            </w:rPrChange>
          </w:rPr>
          <w:t xml:space="preserve"> verwenden.</w:t>
        </w:r>
      </w:ins>
    </w:p>
    <w:p w:rsidR="00284F87" w:rsidRDefault="00041762">
      <w:pPr>
        <w:pStyle w:val="berschrift3"/>
      </w:pPr>
      <w:bookmarkStart w:id="188" w:name="_mg9lp2j3zl6l" w:colFirst="0" w:colLast="0"/>
      <w:bookmarkEnd w:id="188"/>
      <w:proofErr w:type="spellStart"/>
      <w:r>
        <w:t>Scratch</w:t>
      </w:r>
      <w:proofErr w:type="spellEnd"/>
      <w:r>
        <w:t xml:space="preserve"> Figur aus den Vorlagen wählen (H3)</w:t>
      </w:r>
    </w:p>
    <w:p w:rsidR="00284F87" w:rsidRDefault="00041762">
      <w:r>
        <w:t>Das ist die erste und leichteste Möglichkeit. Wenn Du willst, mache einfach nach, was in diesem Abschnitt beschrieben wird und springe danach direkt</w:t>
      </w:r>
      <w:del w:id="189" w:author="Microsoft Office User" w:date="2021-02-02T10:42:00Z">
        <w:r w:rsidDel="00EE7F3F">
          <w:delText xml:space="preserve"> </w:delText>
        </w:r>
      </w:del>
      <w:ins w:id="190" w:author="Microsoft Office User" w:date="2021-02-02T10:42:00Z">
        <w:r w:rsidR="00EE7F3F">
          <w:t xml:space="preserve"> zum </w:t>
        </w:r>
        <w:proofErr w:type="spellStart"/>
        <w:r w:rsidR="00EE7F3F">
          <w:t>Progammieren</w:t>
        </w:r>
      </w:ins>
      <w:proofErr w:type="spellEnd"/>
      <w:del w:id="191" w:author="Microsoft Office User" w:date="2021-02-02T10:42:00Z">
        <w:r w:rsidDel="00EE7F3F">
          <w:rPr>
            <w:u w:val="single"/>
          </w:rPr>
          <w:delText>zum Programmieren</w:delText>
        </w:r>
      </w:del>
      <w:r>
        <w:t>.</w:t>
      </w:r>
    </w:p>
    <w:p w:rsidR="00284F87" w:rsidRDefault="00284F87"/>
    <w:p w:rsidR="00284F87" w:rsidRDefault="00041762">
      <w:r>
        <w:rPr>
          <w:noProof/>
        </w:rPr>
        <w:drawing>
          <wp:inline distT="114300" distB="114300" distL="114300" distR="114300">
            <wp:extent cx="3924300" cy="22764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3924300" cy="2276475"/>
                    </a:xfrm>
                    <a:prstGeom prst="rect">
                      <a:avLst/>
                    </a:prstGeom>
                    <a:ln/>
                  </pic:spPr>
                </pic:pic>
              </a:graphicData>
            </a:graphic>
          </wp:inline>
        </w:drawing>
      </w:r>
    </w:p>
    <w:p w:rsidR="00284F87" w:rsidRPr="00D86B5F" w:rsidDel="00C35D00" w:rsidRDefault="00041762">
      <w:pPr>
        <w:rPr>
          <w:del w:id="192" w:author="Microsoft Office User" w:date="2021-02-02T09:40:00Z"/>
          <w:i/>
          <w:rPrChange w:id="193" w:author="Microsoft Office User" w:date="2021-02-02T13:10:00Z">
            <w:rPr>
              <w:del w:id="194" w:author="Microsoft Office User" w:date="2021-02-02T09:40:00Z"/>
            </w:rPr>
          </w:rPrChange>
        </w:rPr>
      </w:pPr>
      <w:del w:id="195" w:author="Microsoft Office User" w:date="2021-02-02T10:43:00Z">
        <w:r w:rsidRPr="00D86B5F" w:rsidDel="00EE7F3F">
          <w:rPr>
            <w:i/>
            <w:rPrChange w:id="196" w:author="Microsoft Office User" w:date="2021-02-02T13:10:00Z">
              <w:rPr>
                <w:i/>
              </w:rPr>
            </w:rPrChange>
          </w:rPr>
          <w:delText xml:space="preserve">Abbildung </w:delText>
        </w:r>
      </w:del>
      <w:ins w:id="197" w:author="Microsoft Office User" w:date="2021-02-02T10:43:00Z">
        <w:r w:rsidR="00EE7F3F" w:rsidRPr="00D86B5F">
          <w:rPr>
            <w:i/>
            <w:rPrChange w:id="198" w:author="Microsoft Office User" w:date="2021-02-02T13:10:00Z">
              <w:rPr>
                <w:i/>
              </w:rPr>
            </w:rPrChange>
          </w:rPr>
          <w:t>Abb</w:t>
        </w:r>
        <w:r w:rsidR="00EE7F3F" w:rsidRPr="00D86B5F">
          <w:rPr>
            <w:i/>
            <w:rPrChange w:id="199" w:author="Microsoft Office User" w:date="2021-02-02T13:10:00Z">
              <w:rPr>
                <w:i/>
              </w:rPr>
            </w:rPrChange>
          </w:rPr>
          <w:t>.</w:t>
        </w:r>
        <w:r w:rsidR="00EE7F3F" w:rsidRPr="00D86B5F">
          <w:rPr>
            <w:i/>
            <w:rPrChange w:id="200" w:author="Microsoft Office User" w:date="2021-02-02T13:10:00Z">
              <w:rPr>
                <w:i/>
              </w:rPr>
            </w:rPrChange>
          </w:rPr>
          <w:t xml:space="preserve"> </w:t>
        </w:r>
      </w:ins>
      <w:r w:rsidRPr="00D86B5F">
        <w:rPr>
          <w:i/>
          <w:rPrChange w:id="201" w:author="Microsoft Office User" w:date="2021-02-02T13:10:00Z">
            <w:rPr>
              <w:i/>
            </w:rPr>
          </w:rPrChange>
        </w:rPr>
        <w:t xml:space="preserve">1: </w:t>
      </w:r>
      <w:del w:id="202" w:author="Microsoft Office User" w:date="2021-02-02T09:40:00Z">
        <w:r w:rsidRPr="00D86B5F" w:rsidDel="00C35D00">
          <w:rPr>
            <w:i/>
            <w:rPrChange w:id="203" w:author="Microsoft Office User" w:date="2021-02-02T13:10:00Z">
              <w:rPr>
                <w:i/>
              </w:rPr>
            </w:rPrChange>
          </w:rPr>
          <w:delText>Figur-Einstellungen mit Button zum Erstellen. Die Lupe führt dich per Klick zur Figuren-Sammlung.</w:delText>
        </w:r>
      </w:del>
    </w:p>
    <w:p w:rsidR="00284F87" w:rsidRDefault="007A23FD">
      <w:pPr>
        <w:rPr>
          <w:ins w:id="204" w:author="Microsoft Office User" w:date="2021-02-02T09:40:00Z"/>
          <w:i/>
        </w:rPr>
      </w:pPr>
      <w:ins w:id="205" w:author="Microsoft Office User" w:date="2021-02-02T10:35:00Z">
        <w:r w:rsidRPr="00D86B5F">
          <w:rPr>
            <w:i/>
            <w:rPrChange w:id="206" w:author="Microsoft Office User" w:date="2021-02-02T13:10:00Z">
              <w:rPr>
                <w:i/>
              </w:rPr>
            </w:rPrChange>
          </w:rPr>
          <w:t>Hier</w:t>
        </w:r>
      </w:ins>
      <w:ins w:id="207" w:author="Microsoft Office User" w:date="2021-02-02T09:40:00Z">
        <w:r w:rsidR="00C35D00" w:rsidRPr="00D86B5F">
          <w:rPr>
            <w:i/>
            <w:rPrChange w:id="208" w:author="Microsoft Office User" w:date="2021-02-02T13:10:00Z">
              <w:rPr>
                <w:i/>
              </w:rPr>
            </w:rPrChange>
          </w:rPr>
          <w:t xml:space="preserve"> findest Du die </w:t>
        </w:r>
        <w:proofErr w:type="spellStart"/>
        <w:r w:rsidR="00C35D00" w:rsidRPr="00D86B5F">
          <w:rPr>
            <w:i/>
            <w:rPrChange w:id="209" w:author="Microsoft Office User" w:date="2021-02-02T13:10:00Z">
              <w:rPr>
                <w:i/>
              </w:rPr>
            </w:rPrChange>
          </w:rPr>
          <w:t>Scratch</w:t>
        </w:r>
        <w:proofErr w:type="spellEnd"/>
        <w:r w:rsidR="00C35D00" w:rsidRPr="00D86B5F">
          <w:rPr>
            <w:i/>
            <w:rPrChange w:id="210" w:author="Microsoft Office User" w:date="2021-02-02T13:10:00Z">
              <w:rPr>
                <w:i/>
              </w:rPr>
            </w:rPrChange>
          </w:rPr>
          <w:t xml:space="preserve"> Figuren</w:t>
        </w:r>
      </w:ins>
    </w:p>
    <w:p w:rsidR="00C35D00" w:rsidRDefault="00C35D00"/>
    <w:p w:rsidR="00284F87" w:rsidRDefault="00041762">
      <w:pPr>
        <w:rPr>
          <w:i/>
        </w:rPr>
      </w:pPr>
      <w:r>
        <w:t xml:space="preserve">In </w:t>
      </w:r>
      <w:proofErr w:type="spellStart"/>
      <w:r>
        <w:t>Scratch</w:t>
      </w:r>
      <w:proofErr w:type="spellEnd"/>
      <w:r>
        <w:t xml:space="preserve"> gibt es</w:t>
      </w:r>
      <w:ins w:id="211" w:author="Microsoft Office User" w:date="2021-02-02T10:47:00Z">
        <w:r w:rsidR="00A246A9">
          <w:t xml:space="preserve"> </w:t>
        </w:r>
      </w:ins>
      <w:del w:id="212" w:author="Microsoft Office User" w:date="2021-02-02T10:47:00Z">
        <w:r w:rsidDel="00A246A9">
          <w:delText xml:space="preserve"> schon </w:delText>
        </w:r>
      </w:del>
      <w:r>
        <w:t xml:space="preserve">eine große Sammlung </w:t>
      </w:r>
      <w:del w:id="213" w:author="Microsoft Office User" w:date="2021-02-02T10:47:00Z">
        <w:r w:rsidDel="00A246A9">
          <w:delText xml:space="preserve">mit den </w:delText>
        </w:r>
      </w:del>
      <w:r>
        <w:t>unterschiedlic</w:t>
      </w:r>
      <w:ins w:id="214" w:author="Microsoft Office User" w:date="2021-02-02T10:47:00Z">
        <w:r w:rsidR="00A246A9">
          <w:t>her</w:t>
        </w:r>
      </w:ins>
      <w:del w:id="215" w:author="Microsoft Office User" w:date="2021-02-02T10:47:00Z">
        <w:r w:rsidDel="00A246A9">
          <w:delText>hsten</w:delText>
        </w:r>
      </w:del>
      <w:r>
        <w:t xml:space="preserve"> Figuren. </w:t>
      </w:r>
      <w:del w:id="216" w:author="Microsoft Office User" w:date="2021-02-02T14:04:00Z">
        <w:r w:rsidDel="0047571F">
          <w:delText>Klicke dafür auf die Lupe, wie in Abbildung 1 zu sehen</w:delText>
        </w:r>
      </w:del>
      <w:ins w:id="217" w:author="Microsoft Office User" w:date="2021-02-02T14:04:00Z">
        <w:r w:rsidR="0047571F">
          <w:t>Um sie zu finden, musst Du auf die Lupe klicken</w:t>
        </w:r>
      </w:ins>
      <w:r>
        <w:t xml:space="preserve">. </w:t>
      </w:r>
      <w:ins w:id="218" w:author="Microsoft Office User" w:date="2021-02-02T10:47:00Z">
        <w:r w:rsidR="00A246A9">
          <w:t xml:space="preserve">Anschließend </w:t>
        </w:r>
      </w:ins>
      <w:del w:id="219" w:author="Microsoft Office User" w:date="2021-02-02T10:47:00Z">
        <w:r w:rsidDel="00A246A9">
          <w:delText xml:space="preserve">Es </w:delText>
        </w:r>
      </w:del>
      <w:r>
        <w:t xml:space="preserve">öffnet sich ein Fenster mit der Figuren-Sammlung. </w:t>
      </w:r>
      <w:del w:id="220" w:author="Microsoft Office User" w:date="2021-02-02T10:48:00Z">
        <w:r w:rsidDel="00A246A9">
          <w:delText>Dieses sollte aussehen wie in</w:delText>
        </w:r>
      </w:del>
      <w:ins w:id="221" w:author="Microsoft Office User" w:date="2021-02-02T10:48:00Z">
        <w:r w:rsidR="00A246A9">
          <w:t>Wie diese Sammlung aussieht, zeigt Dir</w:t>
        </w:r>
      </w:ins>
      <w:r>
        <w:t xml:space="preserve"> Abbildung 2. Per </w:t>
      </w:r>
      <w:proofErr w:type="spellStart"/>
      <w:r>
        <w:t>Mausrad</w:t>
      </w:r>
      <w:proofErr w:type="spellEnd"/>
      <w:r>
        <w:t xml:space="preserve"> kannst </w:t>
      </w:r>
      <w:ins w:id="222" w:author="Microsoft Office User" w:date="2021-02-02T10:48:00Z">
        <w:r w:rsidR="00A246A9">
          <w:t>D</w:t>
        </w:r>
      </w:ins>
      <w:del w:id="223" w:author="Microsoft Office User" w:date="2021-02-02T10:48:00Z">
        <w:r w:rsidDel="00A246A9">
          <w:delText>d</w:delText>
        </w:r>
      </w:del>
      <w:r>
        <w:t xml:space="preserve">u unzählige Figuren entdecken. Vergiss aber nicht, </w:t>
      </w:r>
      <w:ins w:id="224" w:author="Microsoft Office User" w:date="2021-02-02T09:40:00Z">
        <w:r w:rsidR="00C35D00">
          <w:t>D</w:t>
        </w:r>
      </w:ins>
      <w:del w:id="225" w:author="Microsoft Office User" w:date="2021-02-02T09:40:00Z">
        <w:r w:rsidDel="00C35D00">
          <w:delText>d</w:delText>
        </w:r>
      </w:del>
      <w:r>
        <w:t>ich für eine Figur zu entscheiden!</w:t>
      </w:r>
    </w:p>
    <w:p w:rsidR="00284F87" w:rsidRDefault="00041762">
      <w:pPr>
        <w:rPr>
          <w:i/>
        </w:rPr>
      </w:pPr>
      <w:r>
        <w:rPr>
          <w:i/>
          <w:noProof/>
        </w:rPr>
        <w:lastRenderedPageBreak/>
        <w:drawing>
          <wp:inline distT="114300" distB="114300" distL="114300" distR="114300">
            <wp:extent cx="4434640" cy="45672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434640" cy="4567238"/>
                    </a:xfrm>
                    <a:prstGeom prst="rect">
                      <a:avLst/>
                    </a:prstGeom>
                    <a:ln/>
                  </pic:spPr>
                </pic:pic>
              </a:graphicData>
            </a:graphic>
          </wp:inline>
        </w:drawing>
      </w:r>
    </w:p>
    <w:p w:rsidR="00284F87" w:rsidRDefault="00041762">
      <w:pPr>
        <w:rPr>
          <w:i/>
        </w:rPr>
      </w:pPr>
      <w:r>
        <w:rPr>
          <w:i/>
        </w:rPr>
        <w:t>Abb</w:t>
      </w:r>
      <w:ins w:id="226" w:author="Microsoft Office User" w:date="2021-02-02T10:49:00Z">
        <w:r w:rsidR="00A246A9">
          <w:rPr>
            <w:i/>
          </w:rPr>
          <w:t>.</w:t>
        </w:r>
      </w:ins>
      <w:del w:id="227" w:author="Microsoft Office User" w:date="2021-02-02T10:49:00Z">
        <w:r w:rsidDel="00A246A9">
          <w:rPr>
            <w:i/>
          </w:rPr>
          <w:delText>ildung</w:delText>
        </w:r>
      </w:del>
      <w:r>
        <w:rPr>
          <w:i/>
        </w:rPr>
        <w:t xml:space="preserve"> 2: </w:t>
      </w:r>
      <w:del w:id="228" w:author="Microsoft Office User" w:date="2021-02-02T10:49:00Z">
        <w:r w:rsidDel="00A246A9">
          <w:rPr>
            <w:i/>
          </w:rPr>
          <w:delText xml:space="preserve">Scratch Figur aus der Sammlung wählen. </w:delText>
        </w:r>
      </w:del>
      <w:r>
        <w:rPr>
          <w:i/>
        </w:rPr>
        <w:t xml:space="preserve">Hier siehst Du 9 der unzähligen </w:t>
      </w:r>
      <w:proofErr w:type="spellStart"/>
      <w:ins w:id="229" w:author="Microsoft Office User" w:date="2021-02-02T10:49:00Z">
        <w:r w:rsidR="00A246A9">
          <w:rPr>
            <w:i/>
          </w:rPr>
          <w:t>Scratch</w:t>
        </w:r>
        <w:proofErr w:type="spellEnd"/>
        <w:r w:rsidR="00A246A9">
          <w:rPr>
            <w:i/>
          </w:rPr>
          <w:t xml:space="preserve"> </w:t>
        </w:r>
      </w:ins>
      <w:r>
        <w:rPr>
          <w:i/>
        </w:rPr>
        <w:t>Figuren</w:t>
      </w:r>
      <w:del w:id="230" w:author="Microsoft Office User" w:date="2021-02-02T10:49:00Z">
        <w:r w:rsidDel="00A246A9">
          <w:rPr>
            <w:i/>
          </w:rPr>
          <w:delText xml:space="preserve"> aus der Sammlung.</w:delText>
        </w:r>
      </w:del>
    </w:p>
    <w:p w:rsidR="00284F87" w:rsidRDefault="00041762">
      <w:pPr>
        <w:pStyle w:val="berschrift3"/>
      </w:pPr>
      <w:bookmarkStart w:id="231" w:name="_yptr6v8z1p2m" w:colFirst="0" w:colLast="0"/>
      <w:bookmarkEnd w:id="231"/>
      <w:r>
        <w:t xml:space="preserve">Eigene </w:t>
      </w:r>
      <w:proofErr w:type="spellStart"/>
      <w:r>
        <w:t>Scratch</w:t>
      </w:r>
      <w:proofErr w:type="spellEnd"/>
      <w:r>
        <w:t xml:space="preserve"> Figur hochladen (H3)</w:t>
      </w:r>
    </w:p>
    <w:p w:rsidR="00284F87" w:rsidRDefault="00041762">
      <w:r>
        <w:t xml:space="preserve">Hast </w:t>
      </w:r>
      <w:ins w:id="232" w:author="Microsoft Office User" w:date="2021-02-02T10:54:00Z">
        <w:r w:rsidR="0051455B">
          <w:t>D</w:t>
        </w:r>
      </w:ins>
      <w:del w:id="233" w:author="Microsoft Office User" w:date="2021-02-02T10:54:00Z">
        <w:r w:rsidDel="0051455B">
          <w:delText>d</w:delText>
        </w:r>
      </w:del>
      <w:r>
        <w:t xml:space="preserve">u eine </w:t>
      </w:r>
      <w:del w:id="234" w:author="Microsoft Office User" w:date="2021-02-02T14:08:00Z">
        <w:r w:rsidDel="00C32EFB">
          <w:delText xml:space="preserve">eigene </w:delText>
        </w:r>
      </w:del>
      <w:r>
        <w:t xml:space="preserve">Figur auf </w:t>
      </w:r>
      <w:ins w:id="235" w:author="Microsoft Office User" w:date="2021-02-02T10:54:00Z">
        <w:r w:rsidR="0051455B">
          <w:t>D</w:t>
        </w:r>
      </w:ins>
      <w:del w:id="236" w:author="Microsoft Office User" w:date="2021-02-02T10:54:00Z">
        <w:r w:rsidDel="0051455B">
          <w:delText>d</w:delText>
        </w:r>
      </w:del>
      <w:r>
        <w:t xml:space="preserve">einem Computer, die </w:t>
      </w:r>
      <w:ins w:id="237" w:author="Microsoft Office User" w:date="2021-02-02T10:54:00Z">
        <w:r w:rsidR="00C00239">
          <w:t>D</w:t>
        </w:r>
      </w:ins>
      <w:del w:id="238" w:author="Microsoft Office User" w:date="2021-02-02T10:54:00Z">
        <w:r w:rsidDel="00C00239">
          <w:delText>d</w:delText>
        </w:r>
      </w:del>
      <w:r>
        <w:t xml:space="preserve">u gerne benutzen möchtest? Dann lies hier, wie </w:t>
      </w:r>
      <w:ins w:id="239" w:author="Microsoft Office User" w:date="2021-02-02T10:54:00Z">
        <w:r w:rsidR="00C00239">
          <w:t>D</w:t>
        </w:r>
      </w:ins>
      <w:del w:id="240" w:author="Microsoft Office User" w:date="2021-02-02T10:54:00Z">
        <w:r w:rsidDel="00C00239">
          <w:delText>d</w:delText>
        </w:r>
      </w:del>
      <w:r>
        <w:t xml:space="preserve">u die Figur in </w:t>
      </w:r>
      <w:proofErr w:type="spellStart"/>
      <w:r>
        <w:t>Scratch</w:t>
      </w:r>
      <w:proofErr w:type="spellEnd"/>
      <w:r>
        <w:t xml:space="preserve"> hochladen kannst. Du benötigst die Figur als Bild-Datei auf </w:t>
      </w:r>
      <w:ins w:id="241" w:author="Microsoft Office User" w:date="2021-02-02T14:08:00Z">
        <w:r w:rsidR="00C32EFB">
          <w:t>D</w:t>
        </w:r>
      </w:ins>
      <w:del w:id="242" w:author="Microsoft Office User" w:date="2021-02-02T14:08:00Z">
        <w:r w:rsidDel="00C32EFB">
          <w:delText>d</w:delText>
        </w:r>
      </w:del>
      <w:r>
        <w:t xml:space="preserve">einem Computer. Du musst dafür auch wissen, in welchem Ordner die Bild-Datei </w:t>
      </w:r>
      <w:ins w:id="243" w:author="Microsoft Office User" w:date="2021-02-02T10:55:00Z">
        <w:r w:rsidR="00C00239">
          <w:t xml:space="preserve">abgespeichert </w:t>
        </w:r>
      </w:ins>
      <w:r>
        <w:t>ist.</w:t>
      </w:r>
    </w:p>
    <w:p w:rsidR="00284F87" w:rsidRDefault="00284F87"/>
    <w:p w:rsidR="00284F87" w:rsidRDefault="00041762">
      <w:r>
        <w:t xml:space="preserve">In den Figur-Einstellungen fährst </w:t>
      </w:r>
      <w:ins w:id="244" w:author="Microsoft Office User" w:date="2021-02-02T14:08:00Z">
        <w:r w:rsidR="00C32EFB">
          <w:t>D</w:t>
        </w:r>
      </w:ins>
      <w:del w:id="245" w:author="Microsoft Office User" w:date="2021-02-02T14:08:00Z">
        <w:r w:rsidDel="00C32EFB">
          <w:delText>d</w:delText>
        </w:r>
      </w:del>
      <w:r>
        <w:t>u mit der Maus über das Katzengesicht. Wähle dann die Option “Figur hochladen” aus</w:t>
      </w:r>
      <w:del w:id="246" w:author="Microsoft Office User" w:date="2021-02-02T10:55:00Z">
        <w:r w:rsidDel="00C00239">
          <w:delText>, indem Du darauf klickst</w:delText>
        </w:r>
      </w:del>
      <w:r>
        <w:t xml:space="preserve">. Danach </w:t>
      </w:r>
      <w:del w:id="247" w:author="Microsoft Office User" w:date="2021-02-02T10:57:00Z">
        <w:r w:rsidDel="00C00239">
          <w:delText xml:space="preserve">versuchst </w:delText>
        </w:r>
      </w:del>
      <w:ins w:id="248" w:author="Microsoft Office User" w:date="2021-02-02T10:57:00Z">
        <w:r w:rsidR="00C00239">
          <w:t>suchst</w:t>
        </w:r>
        <w:r w:rsidR="00C00239">
          <w:t xml:space="preserve"> </w:t>
        </w:r>
      </w:ins>
      <w:r>
        <w:t>Du</w:t>
      </w:r>
      <w:del w:id="249" w:author="Microsoft Office User" w:date="2021-02-02T10:57:00Z">
        <w:r w:rsidDel="00C00239">
          <w:delText>,</w:delText>
        </w:r>
      </w:del>
      <w:r>
        <w:t xml:space="preserve"> </w:t>
      </w:r>
      <w:ins w:id="250" w:author="Microsoft Office User" w:date="2021-02-02T10:57:00Z">
        <w:r w:rsidR="00C00239">
          <w:t>d</w:t>
        </w:r>
      </w:ins>
      <w:del w:id="251" w:author="Microsoft Office User" w:date="2021-02-02T10:57:00Z">
        <w:r w:rsidDel="00C00239">
          <w:delText>D</w:delText>
        </w:r>
      </w:del>
      <w:ins w:id="252" w:author="Microsoft Office User" w:date="2021-02-02T10:57:00Z">
        <w:r w:rsidR="00C00239">
          <w:t>ie</w:t>
        </w:r>
      </w:ins>
      <w:del w:id="253" w:author="Microsoft Office User" w:date="2021-02-02T10:57:00Z">
        <w:r w:rsidDel="00C00239">
          <w:delText>ein</w:delText>
        </w:r>
      </w:del>
      <w:r>
        <w:t xml:space="preserve"> Bild</w:t>
      </w:r>
      <w:ins w:id="254" w:author="Microsoft Office User" w:date="2021-02-02T10:58:00Z">
        <w:r w:rsidR="00C00239">
          <w:t>-Datei</w:t>
        </w:r>
      </w:ins>
      <w:r>
        <w:t xml:space="preserve"> auf Deinem Computer</w:t>
      </w:r>
      <w:del w:id="255" w:author="Microsoft Office User" w:date="2021-02-02T10:58:00Z">
        <w:r w:rsidDel="00C00239">
          <w:delText xml:space="preserve"> zu finden</w:delText>
        </w:r>
      </w:del>
      <w:r>
        <w:t xml:space="preserve">. </w:t>
      </w:r>
      <w:del w:id="256" w:author="Microsoft Office User" w:date="2021-02-02T10:57:00Z">
        <w:r w:rsidDel="00C00239">
          <w:delText xml:space="preserve">Frage wenn nötig jemanden, der sich damit auskennt. </w:delText>
        </w:r>
      </w:del>
      <w:r>
        <w:t>Abbildung 3 zeigt</w:t>
      </w:r>
      <w:ins w:id="257" w:author="Microsoft Office User" w:date="2021-02-02T10:58:00Z">
        <w:r w:rsidR="00C00239">
          <w:t xml:space="preserve"> Dir,</w:t>
        </w:r>
      </w:ins>
      <w:r>
        <w:t xml:space="preserve"> wie </w:t>
      </w:r>
      <w:del w:id="258" w:author="Microsoft Office User" w:date="2021-02-02T10:58:00Z">
        <w:r w:rsidDel="00C00239">
          <w:delText>es gemacht werden kann</w:delText>
        </w:r>
      </w:del>
      <w:ins w:id="259" w:author="Microsoft Office User" w:date="2021-02-02T10:58:00Z">
        <w:r w:rsidR="00C00239">
          <w:t>das Hochladen funktioniert</w:t>
        </w:r>
      </w:ins>
      <w:r>
        <w:t>.</w:t>
      </w:r>
    </w:p>
    <w:p w:rsidR="00284F87" w:rsidRDefault="00041762">
      <w:r>
        <w:rPr>
          <w:noProof/>
        </w:rPr>
        <w:lastRenderedPageBreak/>
        <w:drawing>
          <wp:inline distT="114300" distB="114300" distL="114300" distR="114300">
            <wp:extent cx="5731200" cy="2298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2298700"/>
                    </a:xfrm>
                    <a:prstGeom prst="rect">
                      <a:avLst/>
                    </a:prstGeom>
                    <a:ln/>
                  </pic:spPr>
                </pic:pic>
              </a:graphicData>
            </a:graphic>
          </wp:inline>
        </w:drawing>
      </w:r>
    </w:p>
    <w:p w:rsidR="00284F87" w:rsidRDefault="00041762">
      <w:pPr>
        <w:rPr>
          <w:i/>
        </w:rPr>
      </w:pPr>
      <w:del w:id="260" w:author="Microsoft Office User" w:date="2021-02-02T10:59:00Z">
        <w:r w:rsidDel="00C00239">
          <w:rPr>
            <w:i/>
          </w:rPr>
          <w:delText xml:space="preserve">Abbildung </w:delText>
        </w:r>
      </w:del>
      <w:ins w:id="261" w:author="Microsoft Office User" w:date="2021-02-02T10:59:00Z">
        <w:r w:rsidR="00C00239">
          <w:rPr>
            <w:i/>
          </w:rPr>
          <w:t>Abb</w:t>
        </w:r>
        <w:r w:rsidR="00C00239">
          <w:rPr>
            <w:i/>
          </w:rPr>
          <w:t>.</w:t>
        </w:r>
        <w:r w:rsidR="00C00239">
          <w:rPr>
            <w:i/>
          </w:rPr>
          <w:t xml:space="preserve"> </w:t>
        </w:r>
      </w:ins>
      <w:r>
        <w:rPr>
          <w:i/>
        </w:rPr>
        <w:t xml:space="preserve">3: </w:t>
      </w:r>
      <w:del w:id="262" w:author="Microsoft Office User" w:date="2021-02-02T10:59:00Z">
        <w:r w:rsidDel="00C00239">
          <w:rPr>
            <w:i/>
          </w:rPr>
          <w:delText>Per Klick auf das Hochladen-Icon öffnet sich ein ähnliches Fenster wie abgebildet. Finde Dein Bild und lade es per Doppelklick hoch.</w:delText>
        </w:r>
      </w:del>
      <w:ins w:id="263" w:author="Microsoft Office User" w:date="2021-02-02T10:59:00Z">
        <w:r w:rsidR="00C00239">
          <w:rPr>
            <w:i/>
          </w:rPr>
          <w:t xml:space="preserve">Um eine </w:t>
        </w:r>
        <w:proofErr w:type="spellStart"/>
        <w:r w:rsidR="00C00239">
          <w:rPr>
            <w:i/>
          </w:rPr>
          <w:t>Scratch</w:t>
        </w:r>
        <w:proofErr w:type="spellEnd"/>
        <w:r w:rsidR="00C00239">
          <w:rPr>
            <w:i/>
          </w:rPr>
          <w:t xml:space="preserve"> Figur hochzuladen, musst Du die Bild-Datei finden</w:t>
        </w:r>
      </w:ins>
    </w:p>
    <w:p w:rsidR="00284F87" w:rsidRDefault="00041762">
      <w:pPr>
        <w:pStyle w:val="berschrift3"/>
      </w:pPr>
      <w:bookmarkStart w:id="264" w:name="_ym1jcm1ordrq" w:colFirst="0" w:colLast="0"/>
      <w:bookmarkEnd w:id="264"/>
      <w:r>
        <w:t xml:space="preserve">Eine </w:t>
      </w:r>
      <w:proofErr w:type="spellStart"/>
      <w:r>
        <w:t>Scratch</w:t>
      </w:r>
      <w:proofErr w:type="spellEnd"/>
      <w:r>
        <w:t xml:space="preserve"> Figur im Kostüm Editor erstellen (H3)</w:t>
      </w:r>
    </w:p>
    <w:p w:rsidR="00284F87" w:rsidDel="00C00239" w:rsidRDefault="00041762">
      <w:pPr>
        <w:rPr>
          <w:del w:id="265" w:author="Microsoft Office User" w:date="2021-02-02T11:01:00Z"/>
        </w:rPr>
      </w:pPr>
      <w:r>
        <w:t xml:space="preserve">Du weißt </w:t>
      </w:r>
      <w:ins w:id="266" w:author="Microsoft Office User" w:date="2021-02-02T11:00:00Z">
        <w:r w:rsidR="00C00239">
          <w:t xml:space="preserve">bereits, </w:t>
        </w:r>
      </w:ins>
      <w:r>
        <w:t xml:space="preserve">wie man am Computer malt oder willst es lernen? Super, dann kannst Du eine neue Figur mit einem ganz persönlichen Kostüm erstellen. </w:t>
      </w:r>
      <w:del w:id="267" w:author="Microsoft Office User" w:date="2021-02-02T11:01:00Z">
        <w:r w:rsidDel="00C00239">
          <w:delText xml:space="preserve">Beim </w:delText>
        </w:r>
      </w:del>
      <w:ins w:id="268" w:author="Microsoft Office User" w:date="2021-02-02T11:01:00Z">
        <w:r w:rsidR="00C00239">
          <w:t>Über dem</w:t>
        </w:r>
        <w:r w:rsidR="00C00239">
          <w:t xml:space="preserve"> </w:t>
        </w:r>
      </w:ins>
      <w:del w:id="269" w:author="Microsoft Office User" w:date="2021-02-02T11:00:00Z">
        <w:r w:rsidDel="00C00239">
          <w:delText xml:space="preserve">runden </w:delText>
        </w:r>
      </w:del>
      <w:r>
        <w:t xml:space="preserve">blauen Button mit dem Katzengesicht findest Du einen kleinen Pinsel. </w:t>
      </w:r>
      <w:del w:id="270" w:author="Microsoft Office User" w:date="2021-02-02T11:01:00Z">
        <w:r w:rsidDel="00C00239">
          <w:delText>Auf Abbildung 4 kannst du zur Sicherheit nochmal nachschauen.</w:delText>
        </w:r>
      </w:del>
    </w:p>
    <w:p w:rsidR="00C00239" w:rsidRDefault="00C00239">
      <w:pPr>
        <w:rPr>
          <w:ins w:id="271" w:author="Microsoft Office User" w:date="2021-02-02T11:01:00Z"/>
        </w:rPr>
      </w:pPr>
    </w:p>
    <w:p w:rsidR="00284F87" w:rsidRDefault="00284F87"/>
    <w:p w:rsidR="00284F87" w:rsidRDefault="00041762">
      <w:r>
        <w:rPr>
          <w:noProof/>
        </w:rPr>
        <w:drawing>
          <wp:inline distT="114300" distB="114300" distL="114300" distR="114300">
            <wp:extent cx="3933825" cy="2438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933825" cy="2438400"/>
                    </a:xfrm>
                    <a:prstGeom prst="rect">
                      <a:avLst/>
                    </a:prstGeom>
                    <a:ln/>
                  </pic:spPr>
                </pic:pic>
              </a:graphicData>
            </a:graphic>
          </wp:inline>
        </w:drawing>
      </w:r>
    </w:p>
    <w:p w:rsidR="00284F87" w:rsidRDefault="00041762">
      <w:del w:id="272" w:author="Microsoft Office User" w:date="2021-02-02T11:02:00Z">
        <w:r w:rsidDel="00C00239">
          <w:rPr>
            <w:i/>
          </w:rPr>
          <w:delText xml:space="preserve">Abbildung </w:delText>
        </w:r>
      </w:del>
      <w:ins w:id="273" w:author="Microsoft Office User" w:date="2021-02-02T11:02:00Z">
        <w:r w:rsidR="00C00239">
          <w:rPr>
            <w:i/>
          </w:rPr>
          <w:t>Abb</w:t>
        </w:r>
        <w:r w:rsidR="00C00239">
          <w:rPr>
            <w:i/>
          </w:rPr>
          <w:t>.</w:t>
        </w:r>
        <w:r w:rsidR="00C00239">
          <w:rPr>
            <w:i/>
          </w:rPr>
          <w:t xml:space="preserve"> </w:t>
        </w:r>
      </w:ins>
      <w:r>
        <w:rPr>
          <w:i/>
        </w:rPr>
        <w:t xml:space="preserve">4: </w:t>
      </w:r>
      <w:del w:id="274" w:author="Microsoft Office User" w:date="2021-02-02T11:01:00Z">
        <w:r w:rsidDel="00C00239">
          <w:rPr>
            <w:i/>
          </w:rPr>
          <w:delText>Per Klick auf das Pinsel-Icon kannst Du eine</w:delText>
        </w:r>
      </w:del>
      <w:ins w:id="275" w:author="Microsoft Office User" w:date="2021-02-02T11:01:00Z">
        <w:r w:rsidR="00C00239">
          <w:rPr>
            <w:i/>
          </w:rPr>
          <w:t xml:space="preserve">Klicke auf den Pinsel, um Deiner </w:t>
        </w:r>
        <w:proofErr w:type="spellStart"/>
        <w:r w:rsidR="00C00239">
          <w:rPr>
            <w:i/>
          </w:rPr>
          <w:t>Scratch</w:t>
        </w:r>
      </w:ins>
      <w:proofErr w:type="spellEnd"/>
      <w:r>
        <w:rPr>
          <w:i/>
        </w:rPr>
        <w:t xml:space="preserve"> Figur </w:t>
      </w:r>
      <w:del w:id="276" w:author="Microsoft Office User" w:date="2021-02-02T11:01:00Z">
        <w:r w:rsidDel="00C00239">
          <w:rPr>
            <w:i/>
          </w:rPr>
          <w:delText>mit selbstgemaltem</w:delText>
        </w:r>
      </w:del>
      <w:ins w:id="277" w:author="Microsoft Office User" w:date="2021-02-02T11:01:00Z">
        <w:r w:rsidR="00C00239">
          <w:rPr>
            <w:i/>
          </w:rPr>
          <w:t>ein</w:t>
        </w:r>
      </w:ins>
      <w:r>
        <w:rPr>
          <w:i/>
        </w:rPr>
        <w:t xml:space="preserve"> Kostüm </w:t>
      </w:r>
      <w:del w:id="278" w:author="Microsoft Office User" w:date="2021-02-02T11:01:00Z">
        <w:r w:rsidDel="00C00239">
          <w:rPr>
            <w:i/>
          </w:rPr>
          <w:delText>erstellen.</w:delText>
        </w:r>
      </w:del>
      <w:ins w:id="279" w:author="Microsoft Office User" w:date="2021-02-02T11:01:00Z">
        <w:r w:rsidR="00C00239">
          <w:rPr>
            <w:i/>
          </w:rPr>
          <w:t>zu malen</w:t>
        </w:r>
      </w:ins>
    </w:p>
    <w:p w:rsidR="00284F87" w:rsidRDefault="00284F87"/>
    <w:p w:rsidR="00284F87" w:rsidRDefault="00041762">
      <w:pPr>
        <w:rPr>
          <w:i/>
        </w:rPr>
      </w:pPr>
      <w:r>
        <w:t xml:space="preserve">Klickst </w:t>
      </w:r>
      <w:ins w:id="280" w:author="Microsoft Office User" w:date="2021-02-02T11:02:00Z">
        <w:r w:rsidR="003D5750">
          <w:t>D</w:t>
        </w:r>
      </w:ins>
      <w:del w:id="281" w:author="Microsoft Office User" w:date="2021-02-02T11:02:00Z">
        <w:r w:rsidDel="003D5750">
          <w:delText>d</w:delText>
        </w:r>
      </w:del>
      <w:r>
        <w:t xml:space="preserve">u den Pinsel an, </w:t>
      </w:r>
      <w:del w:id="282" w:author="Microsoft Office User" w:date="2021-02-02T13:04:00Z">
        <w:r w:rsidDel="00936C6A">
          <w:delText>verwandelt sich Scratch in</w:delText>
        </w:r>
      </w:del>
      <w:ins w:id="283" w:author="Microsoft Office User" w:date="2021-02-02T13:04:00Z">
        <w:r w:rsidR="00936C6A">
          <w:t>findest Du</w:t>
        </w:r>
      </w:ins>
      <w:r>
        <w:t xml:space="preserve"> ein Malprogramm. Anders gesagt: </w:t>
      </w:r>
      <w:del w:id="284" w:author="Microsoft Office User" w:date="2021-02-02T11:02:00Z">
        <w:r w:rsidDel="003D5750">
          <w:delText>ein Programm zum Bearbeiten von Bildern und Grafiken</w:delText>
        </w:r>
      </w:del>
      <w:ins w:id="285" w:author="Microsoft Office User" w:date="2021-02-02T11:03:00Z">
        <w:r w:rsidR="003D5750">
          <w:t>M</w:t>
        </w:r>
      </w:ins>
      <w:ins w:id="286" w:author="Microsoft Office User" w:date="2021-02-02T11:02:00Z">
        <w:r w:rsidR="003D5750">
          <w:t>it diesem Programm kannst Du Bilder bea</w:t>
        </w:r>
      </w:ins>
      <w:ins w:id="287" w:author="Microsoft Office User" w:date="2021-02-02T11:03:00Z">
        <w:r w:rsidR="003D5750">
          <w:t>rbeiten</w:t>
        </w:r>
      </w:ins>
      <w:r>
        <w:t xml:space="preserve">. So ein Programm nennt man auch </w:t>
      </w:r>
      <w:r>
        <w:rPr>
          <w:i/>
        </w:rPr>
        <w:t>Editor</w:t>
      </w:r>
      <w:r>
        <w:t xml:space="preserve">. </w:t>
      </w:r>
      <w:del w:id="288" w:author="Microsoft Office User" w:date="2021-02-02T11:03:00Z">
        <w:r w:rsidDel="003D5750">
          <w:delText xml:space="preserve">Einen Editor findet man nicht nur in Scratch, sondern zum Beispiel auch beim Fotografieren mit dem Smartphone. </w:delText>
        </w:r>
      </w:del>
      <w:del w:id="289" w:author="Microsoft Office User" w:date="2021-02-02T11:04:00Z">
        <w:r w:rsidDel="00C16D18">
          <w:delText xml:space="preserve">Wenn Du Dich bereit fühlst, lernst du im </w:delText>
        </w:r>
        <w:r w:rsidRPr="003D5750" w:rsidDel="00C16D18">
          <w:rPr>
            <w:rPrChange w:id="290" w:author="Microsoft Office User" w:date="2021-02-02T11:03:00Z">
              <w:rPr>
                <w:u w:val="single"/>
              </w:rPr>
            </w:rPrChange>
          </w:rPr>
          <w:delText>nächsten Kapitel</w:delText>
        </w:r>
        <w:r w:rsidDel="00C16D18">
          <w:delText xml:space="preserve"> alles über den Kostüm Editor.</w:delText>
        </w:r>
      </w:del>
      <w:ins w:id="291" w:author="Microsoft Office User" w:date="2021-02-02T11:04:00Z">
        <w:r w:rsidR="00C16D18">
          <w:t>Alles klar soweit? Super, d</w:t>
        </w:r>
      </w:ins>
      <w:ins w:id="292" w:author="Microsoft Office User" w:date="2021-02-02T11:06:00Z">
        <w:r w:rsidR="00C16D18">
          <w:t>e</w:t>
        </w:r>
      </w:ins>
      <w:ins w:id="293" w:author="Microsoft Office User" w:date="2021-02-02T11:04:00Z">
        <w:r w:rsidR="00C16D18">
          <w:t xml:space="preserve">nn </w:t>
        </w:r>
      </w:ins>
      <w:ins w:id="294" w:author="Microsoft Office User" w:date="2021-02-02T11:06:00Z">
        <w:r w:rsidR="00C16D18">
          <w:t>jetzt erfährst</w:t>
        </w:r>
      </w:ins>
      <w:ins w:id="295" w:author="Microsoft Office User" w:date="2021-02-02T11:05:00Z">
        <w:r w:rsidR="00C16D18">
          <w:t xml:space="preserve"> Du alles über den Kostüm Editor. </w:t>
        </w:r>
      </w:ins>
    </w:p>
    <w:p w:rsidR="00284F87" w:rsidRDefault="00041762">
      <w:pPr>
        <w:pStyle w:val="berschrift2"/>
      </w:pPr>
      <w:bookmarkStart w:id="296" w:name="_m4r1l2e2u1il" w:colFirst="0" w:colLast="0"/>
      <w:bookmarkEnd w:id="296"/>
      <w:r>
        <w:t xml:space="preserve">Kostüm Editor: Eine Figur in </w:t>
      </w:r>
      <w:proofErr w:type="spellStart"/>
      <w:r>
        <w:t>Scratch</w:t>
      </w:r>
      <w:proofErr w:type="spellEnd"/>
      <w:r>
        <w:t xml:space="preserve"> grafisch bearbeiten (H2)</w:t>
      </w:r>
    </w:p>
    <w:p w:rsidR="00284F87" w:rsidDel="00873A69" w:rsidRDefault="00873A69">
      <w:pPr>
        <w:rPr>
          <w:del w:id="297" w:author="Microsoft Office User" w:date="2021-02-02T11:09:00Z"/>
        </w:rPr>
      </w:pPr>
      <w:ins w:id="298" w:author="Microsoft Office User" w:date="2021-02-02T11:08:00Z">
        <w:r>
          <w:t>I</w:t>
        </w:r>
      </w:ins>
      <w:del w:id="299" w:author="Microsoft Office User" w:date="2021-02-02T11:08:00Z">
        <w:r w:rsidR="00041762" w:rsidDel="00873A69">
          <w:delText>Jede Figur lässt sich i</w:delText>
        </w:r>
      </w:del>
      <w:r w:rsidR="00041762">
        <w:t xml:space="preserve">m Kostüm Editor </w:t>
      </w:r>
      <w:ins w:id="300" w:author="Microsoft Office User" w:date="2021-02-02T11:08:00Z">
        <w:r>
          <w:t xml:space="preserve">kannst Du sowohl </w:t>
        </w:r>
        <w:proofErr w:type="spellStart"/>
        <w:r>
          <w:t>Scratch</w:t>
        </w:r>
        <w:proofErr w:type="spellEnd"/>
        <w:r>
          <w:t xml:space="preserve"> Figuren aus der Sammlung als auch hochgeladene Figuren </w:t>
        </w:r>
      </w:ins>
      <w:r w:rsidR="00041762">
        <w:t xml:space="preserve">bearbeiten. Der Editor befindet sich unter dem Tab “Kostüme”. In den Figur-Einstellungen legst Du fest, welche Figur gerade bearbeitet wird. </w:t>
      </w:r>
      <w:del w:id="301" w:author="Microsoft Office User" w:date="2021-02-02T11:09:00Z">
        <w:r w:rsidR="00041762" w:rsidDel="00873A69">
          <w:delText xml:space="preserve">Das bedeutet, dass Du auch </w:delText>
        </w:r>
        <w:r w:rsidR="00041762" w:rsidDel="00873A69">
          <w:rPr>
            <w:u w:val="single"/>
          </w:rPr>
          <w:delText>Figuren aus der Sammlung</w:delText>
        </w:r>
        <w:r w:rsidR="00041762" w:rsidDel="00873A69">
          <w:delText xml:space="preserve"> und </w:delText>
        </w:r>
        <w:r w:rsidR="00041762" w:rsidDel="00873A69">
          <w:rPr>
            <w:u w:val="single"/>
          </w:rPr>
          <w:delText>hochgeladene Figuren</w:delText>
        </w:r>
        <w:r w:rsidR="00041762" w:rsidDel="00873A69">
          <w:delText xml:space="preserve"> bearbeiten kannst.</w:delText>
        </w:r>
      </w:del>
    </w:p>
    <w:p w:rsidR="00873A69" w:rsidRDefault="00873A69">
      <w:pPr>
        <w:rPr>
          <w:ins w:id="302" w:author="Microsoft Office User" w:date="2021-02-02T11:09:00Z"/>
        </w:rPr>
      </w:pPr>
    </w:p>
    <w:p w:rsidR="00284F87" w:rsidRDefault="00284F87"/>
    <w:p w:rsidR="00284F87" w:rsidRDefault="00041762">
      <w:r>
        <w:t xml:space="preserve">Im Editor gibt es eine Zeichenfläche und verschiedene Werkzeuge. Diese kann man in der Werkzeugleiste auswählen. Der Pinsel zeichnet zum Beispiel eine Linie, </w:t>
      </w:r>
      <w:del w:id="303" w:author="Microsoft Office User" w:date="2021-02-02T11:10:00Z">
        <w:r w:rsidDel="00873A69">
          <w:delText>wenn man die Maus mit gedrückter Maustaste über die Zeichenfläche zieht. Mit dem</w:delText>
        </w:r>
      </w:del>
      <w:ins w:id="304" w:author="Microsoft Office User" w:date="2021-02-02T11:10:00Z">
        <w:r w:rsidR="00873A69">
          <w:t>das</w:t>
        </w:r>
      </w:ins>
      <w:r>
        <w:t xml:space="preserve"> Kreis-</w:t>
      </w:r>
      <w:r>
        <w:lastRenderedPageBreak/>
        <w:t xml:space="preserve">Werkzeug </w:t>
      </w:r>
      <w:del w:id="305" w:author="Microsoft Office User" w:date="2021-02-02T11:10:00Z">
        <w:r w:rsidDel="00873A69">
          <w:delText>lassen sich</w:delText>
        </w:r>
      </w:del>
      <w:ins w:id="306" w:author="Microsoft Office User" w:date="2021-02-02T11:10:00Z">
        <w:r w:rsidR="00873A69">
          <w:t>erstellt</w:t>
        </w:r>
      </w:ins>
      <w:r>
        <w:t xml:space="preserve"> Kreise und Ellipsen</w:t>
      </w:r>
      <w:ins w:id="307" w:author="Microsoft Office User" w:date="2021-02-02T11:10:00Z">
        <w:r w:rsidR="00873A69">
          <w:t xml:space="preserve">. </w:t>
        </w:r>
      </w:ins>
      <w:del w:id="308" w:author="Microsoft Office User" w:date="2021-02-02T11:10:00Z">
        <w:r w:rsidDel="00873A69">
          <w:delText xml:space="preserve"> erstellen, indem man ebenso die Maus über die Zeichenfläche zieht. Ein Beispiel findest Du in Abbildung 5. </w:delText>
        </w:r>
      </w:del>
      <w:r>
        <w:t xml:space="preserve">Natürlich gibt es auch einen Radiergummi. </w:t>
      </w:r>
      <w:proofErr w:type="spellStart"/>
      <w:r>
        <w:t>Probier</w:t>
      </w:r>
      <w:proofErr w:type="spellEnd"/>
      <w:r>
        <w:t xml:space="preserve"> es einfach mal aus!</w:t>
      </w:r>
    </w:p>
    <w:p w:rsidR="00284F87" w:rsidRDefault="00284F87"/>
    <w:p w:rsidR="00284F87" w:rsidRDefault="00041762">
      <w:r>
        <w:rPr>
          <w:noProof/>
        </w:rPr>
        <w:drawing>
          <wp:inline distT="114300" distB="114300" distL="114300" distR="114300">
            <wp:extent cx="5731200" cy="5613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5613400"/>
                    </a:xfrm>
                    <a:prstGeom prst="rect">
                      <a:avLst/>
                    </a:prstGeom>
                    <a:ln/>
                  </pic:spPr>
                </pic:pic>
              </a:graphicData>
            </a:graphic>
          </wp:inline>
        </w:drawing>
      </w:r>
    </w:p>
    <w:p w:rsidR="00284F87" w:rsidRDefault="00041762">
      <w:pPr>
        <w:rPr>
          <w:i/>
        </w:rPr>
      </w:pPr>
      <w:del w:id="309" w:author="Microsoft Office User" w:date="2021-02-02T11:12:00Z">
        <w:r w:rsidDel="00873A69">
          <w:rPr>
            <w:i/>
          </w:rPr>
          <w:delText xml:space="preserve">Abbildung </w:delText>
        </w:r>
      </w:del>
      <w:ins w:id="310" w:author="Microsoft Office User" w:date="2021-02-02T11:12:00Z">
        <w:r w:rsidR="00873A69">
          <w:rPr>
            <w:i/>
          </w:rPr>
          <w:t>Abb</w:t>
        </w:r>
        <w:r w:rsidR="00873A69">
          <w:rPr>
            <w:i/>
          </w:rPr>
          <w:t>.</w:t>
        </w:r>
        <w:r w:rsidR="00873A69">
          <w:rPr>
            <w:i/>
          </w:rPr>
          <w:t xml:space="preserve"> </w:t>
        </w:r>
      </w:ins>
      <w:r>
        <w:rPr>
          <w:i/>
        </w:rPr>
        <w:t xml:space="preserve">5: </w:t>
      </w:r>
      <w:del w:id="311" w:author="Microsoft Office User" w:date="2021-02-02T11:11:00Z">
        <w:r w:rsidDel="00873A69">
          <w:rPr>
            <w:i/>
          </w:rPr>
          <w:delText>Überblick über den Kostüm Editor. Mit dem Pinsel wurde eine Linie gezeichnet und mit dem Kreis-Werkzeug ein Kreis. Beachte, dass du einen perfekten Kreis zeichnen kannst, wenn du Umschalt (</w:delText>
        </w:r>
        <w:r w:rsidDel="00873A69">
          <w:rPr>
            <w:rFonts w:ascii="Arial Unicode MS" w:eastAsia="Arial Unicode MS" w:hAnsi="Arial Unicode MS" w:cs="Arial Unicode MS"/>
            <w:i/>
            <w:color w:val="202122"/>
          </w:rPr>
          <w:delText>⇧) gedrückt hältst, während du die Maus über die Zeichenfläche ziehst.</w:delText>
        </w:r>
      </w:del>
      <w:ins w:id="312" w:author="Microsoft Office User" w:date="2021-02-02T11:11:00Z">
        <w:r w:rsidR="00873A69">
          <w:rPr>
            <w:i/>
          </w:rPr>
          <w:t xml:space="preserve">Mit den Mal-Werkzeugen kannst Du die Figuren in </w:t>
        </w:r>
        <w:proofErr w:type="spellStart"/>
        <w:r w:rsidR="00873A69">
          <w:rPr>
            <w:i/>
          </w:rPr>
          <w:t>Scratch</w:t>
        </w:r>
        <w:proofErr w:type="spellEnd"/>
        <w:r w:rsidR="00873A69">
          <w:rPr>
            <w:i/>
          </w:rPr>
          <w:t xml:space="preserve"> bearbeiten</w:t>
        </w:r>
      </w:ins>
    </w:p>
    <w:p w:rsidR="00284F87" w:rsidRDefault="00284F87"/>
    <w:p w:rsidR="00284F87" w:rsidRDefault="00041762">
      <w:r>
        <w:t>Ein Computerbildschirm besteht aus tausenden kleinen Bildpunkten - den Pixeln. Diese sind auf einem Raster angeordnet. Beim Erstellen von sogenannten Rastergrafiken, speichert der Computer die einzelnen Pixel. Deshalb wirken Linien und Ränder nicht glatt. Stattdessen wird zum Beispiel eine schräge Linie zu einer “Treppe”. Eine Rastergrafik ist in Abbildung 6 zu sehen.</w:t>
      </w:r>
    </w:p>
    <w:p w:rsidR="00284F87" w:rsidRDefault="00284F87"/>
    <w:p w:rsidR="00284F87" w:rsidRDefault="00041762">
      <w:r>
        <w:t>Mit sogenannte Vektorgrafiken kann man glatte Linien und Ränder zeichnen. Auch wenn man die Größe nachträglich verändert, bleibt eine Vektorgrafik scharf. Sie eignen sich gut für geometrische Formen wie Kurven und Kreise. Fotos sind jedoch schlecht mit Vektorgrafiken darstellbar</w:t>
      </w:r>
      <w:ins w:id="313" w:author="Microsoft Office User" w:date="2021-02-02T12:28:00Z">
        <w:r w:rsidR="005E6518">
          <w:t xml:space="preserve"> (vgl. Saul, </w:t>
        </w:r>
      </w:ins>
      <w:ins w:id="314" w:author="Microsoft Office User" w:date="2021-02-02T12:29:00Z">
        <w:r w:rsidR="005E6518">
          <w:t>2007)</w:t>
        </w:r>
      </w:ins>
      <w:r>
        <w:t>. Eine Vektorgrafik ist in Abbildung 5 zu sehen.</w:t>
      </w:r>
    </w:p>
    <w:p w:rsidR="00284F87" w:rsidRDefault="00284F87"/>
    <w:p w:rsidR="00284F87" w:rsidRDefault="00041762">
      <w:r>
        <w:lastRenderedPageBreak/>
        <w:t xml:space="preserve">Rastergrafiken erhält man beim Hochladen eines Fotos. Vektorgrafiken sind beim Malen in </w:t>
      </w:r>
      <w:proofErr w:type="spellStart"/>
      <w:r>
        <w:t>Scratch</w:t>
      </w:r>
      <w:proofErr w:type="spellEnd"/>
      <w:r>
        <w:t xml:space="preserve"> standardmäßig eingestellt. Unter der Zeichenfläche befindet sich ein Button, über den man zwischen der Bearbeitung auf dem Raster und den glatten Vektorgrafiken umschalten kann. Beachte aber, dass Fotos nicht im Nachhinein “schärfer” gemacht werden können.</w:t>
      </w:r>
    </w:p>
    <w:p w:rsidR="00284F87" w:rsidRDefault="00284F87"/>
    <w:p w:rsidR="00284F87" w:rsidRDefault="00041762">
      <w:r>
        <w:rPr>
          <w:noProof/>
        </w:rPr>
        <w:drawing>
          <wp:inline distT="114300" distB="114300" distL="114300" distR="114300">
            <wp:extent cx="5731200" cy="5626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5626100"/>
                    </a:xfrm>
                    <a:prstGeom prst="rect">
                      <a:avLst/>
                    </a:prstGeom>
                    <a:ln/>
                  </pic:spPr>
                </pic:pic>
              </a:graphicData>
            </a:graphic>
          </wp:inline>
        </w:drawing>
      </w:r>
    </w:p>
    <w:p w:rsidR="00284F87" w:rsidRDefault="00041762">
      <w:pPr>
        <w:rPr>
          <w:i/>
        </w:rPr>
      </w:pPr>
      <w:del w:id="315" w:author="Microsoft Office User" w:date="2021-02-02T11:28:00Z">
        <w:r w:rsidDel="0025493E">
          <w:rPr>
            <w:i/>
          </w:rPr>
          <w:delText xml:space="preserve">Abbildung </w:delText>
        </w:r>
      </w:del>
      <w:ins w:id="316" w:author="Microsoft Office User" w:date="2021-02-02T11:28:00Z">
        <w:r w:rsidR="0025493E">
          <w:rPr>
            <w:i/>
          </w:rPr>
          <w:t>Abb</w:t>
        </w:r>
        <w:r w:rsidR="0025493E">
          <w:rPr>
            <w:i/>
          </w:rPr>
          <w:t>.</w:t>
        </w:r>
        <w:r w:rsidR="0025493E">
          <w:rPr>
            <w:i/>
          </w:rPr>
          <w:t xml:space="preserve"> </w:t>
        </w:r>
      </w:ins>
      <w:r>
        <w:rPr>
          <w:i/>
        </w:rPr>
        <w:t>6: Bearbeite</w:t>
      </w:r>
      <w:ins w:id="317" w:author="Microsoft Office User" w:date="2021-02-02T11:30:00Z">
        <w:r w:rsidR="00485AA1">
          <w:rPr>
            <w:i/>
          </w:rPr>
          <w:t xml:space="preserve"> die </w:t>
        </w:r>
      </w:ins>
      <w:del w:id="318" w:author="Microsoft Office User" w:date="2021-02-02T11:30:00Z">
        <w:r w:rsidDel="00485AA1">
          <w:rPr>
            <w:i/>
          </w:rPr>
          <w:delText xml:space="preserve">n einer </w:delText>
        </w:r>
      </w:del>
      <w:r>
        <w:rPr>
          <w:i/>
        </w:rPr>
        <w:t>hochgeladene</w:t>
      </w:r>
      <w:del w:id="319" w:author="Microsoft Office User" w:date="2021-02-02T11:30:00Z">
        <w:r w:rsidDel="00485AA1">
          <w:rPr>
            <w:i/>
          </w:rPr>
          <w:delText>n</w:delText>
        </w:r>
      </w:del>
      <w:r>
        <w:rPr>
          <w:i/>
        </w:rPr>
        <w:t xml:space="preserve"> Rastergrafik</w:t>
      </w:r>
      <w:ins w:id="320" w:author="Microsoft Office User" w:date="2021-02-02T11:30:00Z">
        <w:r w:rsidR="00485AA1">
          <w:rPr>
            <w:i/>
          </w:rPr>
          <w:t xml:space="preserve"> Deiner </w:t>
        </w:r>
        <w:proofErr w:type="spellStart"/>
        <w:r w:rsidR="00485AA1">
          <w:rPr>
            <w:i/>
          </w:rPr>
          <w:t>Scratch</w:t>
        </w:r>
        <w:proofErr w:type="spellEnd"/>
        <w:r w:rsidR="00485AA1">
          <w:rPr>
            <w:i/>
          </w:rPr>
          <w:t xml:space="preserve"> Figur</w:t>
        </w:r>
      </w:ins>
      <w:del w:id="321" w:author="Microsoft Office User" w:date="2021-02-02T11:28:00Z">
        <w:r w:rsidDel="0025493E">
          <w:rPr>
            <w:i/>
          </w:rPr>
          <w:delText>. Im rot markierten Bildausschnitt ist der für Rastergrafiken typische Stufeneffekt zu sehen.</w:delText>
        </w:r>
      </w:del>
    </w:p>
    <w:p w:rsidR="00284F87" w:rsidRDefault="00041762">
      <w:pPr>
        <w:pStyle w:val="berschrift2"/>
        <w:rPr>
          <w:i/>
        </w:rPr>
      </w:pPr>
      <w:bookmarkStart w:id="322" w:name="_hrd9w8kyz40e" w:colFirst="0" w:colLast="0"/>
      <w:bookmarkEnd w:id="322"/>
      <w:r>
        <w:t xml:space="preserve">Skripte für </w:t>
      </w:r>
      <w:proofErr w:type="spellStart"/>
      <w:r>
        <w:t>Scratch</w:t>
      </w:r>
      <w:proofErr w:type="spellEnd"/>
      <w:r>
        <w:t xml:space="preserve"> Figuren erstellen (H2)</w:t>
      </w:r>
    </w:p>
    <w:p w:rsidR="00284F87" w:rsidRDefault="00041762">
      <w:r>
        <w:t xml:space="preserve">Für jede Figur in </w:t>
      </w:r>
      <w:proofErr w:type="spellStart"/>
      <w:r>
        <w:t>Scratch</w:t>
      </w:r>
      <w:proofErr w:type="spellEnd"/>
      <w:r>
        <w:t xml:space="preserve"> können Skripte erstellt werden. Du kannst Dir </w:t>
      </w:r>
      <w:ins w:id="323" w:author="Microsoft Office User" w:date="2021-02-02T11:31:00Z">
        <w:r w:rsidR="00485AA1">
          <w:t xml:space="preserve">die </w:t>
        </w:r>
      </w:ins>
      <w:r>
        <w:t xml:space="preserve">Skripte vorstellen wie das Gehirn der Figur. Ein Skript bestimmt was eine Figur tut, so wie </w:t>
      </w:r>
      <w:ins w:id="324" w:author="Microsoft Office User" w:date="2021-02-02T11:31:00Z">
        <w:r w:rsidR="00485AA1">
          <w:t>D</w:t>
        </w:r>
      </w:ins>
      <w:del w:id="325" w:author="Microsoft Office User" w:date="2021-02-02T11:31:00Z">
        <w:r w:rsidDel="00485AA1">
          <w:delText>d</w:delText>
        </w:r>
      </w:del>
      <w:r>
        <w:t xml:space="preserve">ein Gehirn arbeitet, damit Deine Hand die Maus bewegen kann. Wir schauen uns zunächst an, was ein Skript eigentlich ist. Später zeigen wir </w:t>
      </w:r>
      <w:ins w:id="326" w:author="Microsoft Office User" w:date="2021-02-02T11:31:00Z">
        <w:r w:rsidR="00485AA1">
          <w:t xml:space="preserve">Dir </w:t>
        </w:r>
      </w:ins>
      <w:r>
        <w:t xml:space="preserve">einige Beispiele für Skripte, </w:t>
      </w:r>
      <w:del w:id="327" w:author="Microsoft Office User" w:date="2021-02-02T11:31:00Z">
        <w:r w:rsidDel="00485AA1">
          <w:delText xml:space="preserve">du </w:delText>
        </w:r>
      </w:del>
      <w:ins w:id="328" w:author="Microsoft Office User" w:date="2021-02-02T11:31:00Z">
        <w:r w:rsidR="00485AA1">
          <w:t xml:space="preserve">mit denen </w:t>
        </w:r>
      </w:ins>
      <w:ins w:id="329" w:author="Microsoft Office User" w:date="2021-02-02T11:32:00Z">
        <w:r w:rsidR="00485AA1">
          <w:t xml:space="preserve">Du </w:t>
        </w:r>
      </w:ins>
      <w:r>
        <w:t xml:space="preserve">Figuren bewegen </w:t>
      </w:r>
      <w:del w:id="330" w:author="Microsoft Office User" w:date="2021-02-02T11:32:00Z">
        <w:r w:rsidDel="00485AA1">
          <w:delText>können</w:delText>
        </w:r>
      </w:del>
      <w:ins w:id="331" w:author="Microsoft Office User" w:date="2021-02-02T11:32:00Z">
        <w:r w:rsidR="00485AA1">
          <w:t>kannst</w:t>
        </w:r>
      </w:ins>
      <w:r>
        <w:t>.</w:t>
      </w:r>
    </w:p>
    <w:p w:rsidR="00284F87" w:rsidRDefault="00284F87"/>
    <w:p w:rsidR="00284F87" w:rsidRDefault="00041762">
      <w:r>
        <w:lastRenderedPageBreak/>
        <w:t xml:space="preserve">Das Wort “Skript” bedeutet “etwas Geschriebenes”. Das heißt, Programmieren ist nichts anderes als Befehle für einen Computer aufzuschreiben -- und zwar Schritt für Schritt, ein Befehl nach dem anderen. Die einzelnen Befehle in einem Skript müssen manchmal immer wieder neu zusammengesetzt werden, bis Du </w:t>
      </w:r>
      <w:del w:id="332" w:author="Microsoft Office User" w:date="2021-02-02T11:34:00Z">
        <w:r w:rsidDel="00CC32C1">
          <w:delText xml:space="preserve">Dein </w:delText>
        </w:r>
      </w:del>
      <w:ins w:id="333" w:author="Microsoft Office User" w:date="2021-02-02T11:34:00Z">
        <w:r w:rsidR="00CC32C1">
          <w:t>das</w:t>
        </w:r>
        <w:r w:rsidR="00CC32C1">
          <w:t xml:space="preserve"> </w:t>
        </w:r>
      </w:ins>
      <w:r>
        <w:t>gewünschte</w:t>
      </w:r>
      <w:del w:id="334" w:author="Microsoft Office User" w:date="2021-02-02T11:34:00Z">
        <w:r w:rsidDel="00CC32C1">
          <w:delText>s</w:delText>
        </w:r>
      </w:del>
      <w:r>
        <w:t xml:space="preserve"> Ergebnis erhältst. Dabei lernst Du </w:t>
      </w:r>
      <w:del w:id="335" w:author="Microsoft Office User" w:date="2021-02-02T11:35:00Z">
        <w:r w:rsidDel="00CC32C1">
          <w:delText>wie nebenbei das strukturierte Denken, das für immer schnellere Erfolge sorgen wird.</w:delText>
        </w:r>
      </w:del>
      <w:ins w:id="336" w:author="Microsoft Office User" w:date="2021-02-02T11:35:00Z">
        <w:r w:rsidR="00CC32C1">
          <w:t>zudem eine strukturierte Vorgehensweise mit der Du immer schneller zum Ziel kommen wirst.</w:t>
        </w:r>
      </w:ins>
    </w:p>
    <w:p w:rsidR="00284F87" w:rsidRDefault="00284F87"/>
    <w:p w:rsidR="00284F87" w:rsidRDefault="00041762">
      <w:r>
        <w:t>Die Befehle in einem Skript zusammen</w:t>
      </w:r>
      <w:del w:id="337" w:author="Microsoft Office User" w:date="2021-02-02T11:37:00Z">
        <w:r w:rsidDel="001652BC">
          <w:delText xml:space="preserve"> </w:delText>
        </w:r>
      </w:del>
      <w:r>
        <w:t>zu</w:t>
      </w:r>
      <w:del w:id="338" w:author="Microsoft Office User" w:date="2021-02-02T11:37:00Z">
        <w:r w:rsidDel="001652BC">
          <w:delText xml:space="preserve"> </w:delText>
        </w:r>
      </w:del>
      <w:r>
        <w:t xml:space="preserve">setzen ist wie </w:t>
      </w:r>
      <w:ins w:id="339" w:author="Microsoft Office User" w:date="2021-02-02T11:37:00Z">
        <w:r w:rsidR="001652BC">
          <w:t xml:space="preserve">mit </w:t>
        </w:r>
      </w:ins>
      <w:r>
        <w:t>Lego</w:t>
      </w:r>
      <w:ins w:id="340" w:author="Microsoft Office User" w:date="2021-02-02T11:38:00Z">
        <w:r w:rsidR="00E01906">
          <w:t xml:space="preserve"> zu</w:t>
        </w:r>
      </w:ins>
      <w:r>
        <w:t xml:space="preserve"> bauen: Man folgt einer </w:t>
      </w:r>
      <w:ins w:id="341" w:author="Microsoft Office User" w:date="2021-02-02T11:38:00Z">
        <w:r w:rsidR="001652BC">
          <w:t xml:space="preserve">vorgegebenen </w:t>
        </w:r>
      </w:ins>
      <w:r>
        <w:t>Struktur</w:t>
      </w:r>
      <w:del w:id="342" w:author="Microsoft Office User" w:date="2021-02-02T11:38:00Z">
        <w:r w:rsidDel="001652BC">
          <w:delText>, die von der Logik vorgeschrieben wird</w:delText>
        </w:r>
      </w:del>
      <w:r>
        <w:t>. Diese Struktur ist notwendig, damit Du dem Computer sagen kannst, was er machen soll. Trotz dieser festen Struktur, hat man schon mit wenigen Befehlen fast unendliche Möglichkeiten</w:t>
      </w:r>
      <w:del w:id="343" w:author="Microsoft Office User" w:date="2021-02-02T11:38:00Z">
        <w:r w:rsidDel="001652BC">
          <w:delText xml:space="preserve"> -- wie beim Lego bauen</w:delText>
        </w:r>
      </w:del>
      <w:r>
        <w:t>.</w:t>
      </w:r>
    </w:p>
    <w:p w:rsidR="00284F87" w:rsidRDefault="00284F87"/>
    <w:p w:rsidR="00284F87" w:rsidDel="00081E11" w:rsidRDefault="00041762">
      <w:pPr>
        <w:rPr>
          <w:del w:id="344" w:author="Microsoft Office User" w:date="2021-02-02T11:39:00Z"/>
        </w:rPr>
      </w:pPr>
      <w:r>
        <w:t xml:space="preserve">Lego-Steine halten zusammen, weil ein Stein genau auf den anderen passt </w:t>
      </w:r>
      <w:del w:id="345" w:author="Microsoft Office User" w:date="2021-02-02T11:39:00Z">
        <w:r w:rsidDel="00E01906">
          <w:delText xml:space="preserve">-- </w:delText>
        </w:r>
      </w:del>
      <w:ins w:id="346" w:author="Microsoft Office User" w:date="2021-02-02T11:39:00Z">
        <w:r w:rsidR="00E01906">
          <w:t>und</w:t>
        </w:r>
        <w:r w:rsidR="00E01906">
          <w:t xml:space="preserve"> </w:t>
        </w:r>
      </w:ins>
      <w:r>
        <w:t xml:space="preserve">weil die Steine die richtige Form haben. Genauso ist es in </w:t>
      </w:r>
      <w:proofErr w:type="spellStart"/>
      <w:r>
        <w:t>Scratch</w:t>
      </w:r>
      <w:proofErr w:type="spellEnd"/>
      <w:r>
        <w:t xml:space="preserve">. </w:t>
      </w:r>
      <w:del w:id="347" w:author="Microsoft Office User" w:date="2021-02-02T11:39:00Z">
        <w:r w:rsidDel="00081E11">
          <w:delText>Ihr seht</w:delText>
        </w:r>
      </w:del>
      <w:ins w:id="348" w:author="Microsoft Office User" w:date="2021-02-02T11:39:00Z">
        <w:r w:rsidR="00081E11">
          <w:t>Du siehst</w:t>
        </w:r>
      </w:ins>
      <w:r>
        <w:t xml:space="preserve"> an der Form der Skript-Blöcke, welche zusammen</w:t>
      </w:r>
      <w:del w:id="349" w:author="Microsoft Office User" w:date="2021-02-02T11:39:00Z">
        <w:r w:rsidDel="00081E11">
          <w:delText xml:space="preserve"> </w:delText>
        </w:r>
      </w:del>
      <w:r>
        <w:t xml:space="preserve">passen und welche nicht. </w:t>
      </w:r>
      <w:del w:id="350" w:author="Microsoft Office User" w:date="2021-02-02T11:39:00Z">
        <w:r w:rsidDel="00081E11">
          <w:delText>Abbildung 7 verdeutlicht dies.</w:delText>
        </w:r>
      </w:del>
    </w:p>
    <w:p w:rsidR="00284F87" w:rsidRDefault="00284F87"/>
    <w:p w:rsidR="00284F87" w:rsidRDefault="00041762">
      <w:r>
        <w:rPr>
          <w:noProof/>
        </w:rPr>
        <w:drawing>
          <wp:inline distT="114300" distB="114300" distL="114300" distR="114300">
            <wp:extent cx="4048125" cy="1228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48125" cy="1228725"/>
                    </a:xfrm>
                    <a:prstGeom prst="rect">
                      <a:avLst/>
                    </a:prstGeom>
                    <a:ln/>
                  </pic:spPr>
                </pic:pic>
              </a:graphicData>
            </a:graphic>
          </wp:inline>
        </w:drawing>
      </w:r>
    </w:p>
    <w:p w:rsidR="00284F87" w:rsidRDefault="00041762">
      <w:pPr>
        <w:rPr>
          <w:i/>
        </w:rPr>
      </w:pPr>
      <w:del w:id="351" w:author="Microsoft Office User" w:date="2021-02-02T11:40:00Z">
        <w:r w:rsidDel="00081E11">
          <w:rPr>
            <w:i/>
          </w:rPr>
          <w:delText xml:space="preserve">Abbildung </w:delText>
        </w:r>
      </w:del>
      <w:ins w:id="352" w:author="Microsoft Office User" w:date="2021-02-02T11:40:00Z">
        <w:r w:rsidR="00081E11">
          <w:rPr>
            <w:i/>
          </w:rPr>
          <w:t>Abb</w:t>
        </w:r>
        <w:r w:rsidR="00081E11">
          <w:rPr>
            <w:i/>
          </w:rPr>
          <w:t>.</w:t>
        </w:r>
        <w:r w:rsidR="00081E11">
          <w:rPr>
            <w:i/>
          </w:rPr>
          <w:t xml:space="preserve"> </w:t>
        </w:r>
      </w:ins>
      <w:r>
        <w:rPr>
          <w:i/>
        </w:rPr>
        <w:t xml:space="preserve">7: </w:t>
      </w:r>
      <w:del w:id="353" w:author="Microsoft Office User" w:date="2021-02-02T11:40:00Z">
        <w:r w:rsidDel="00081E11">
          <w:rPr>
            <w:i/>
          </w:rPr>
          <w:delText>Die 3 Skript-Blöcke auf der rechten Seite passen zusammen. Die 2 Blöcke auf der linken Seite sind noch nirgends verbunden. Wo könnten Sie passen?</w:delText>
        </w:r>
      </w:del>
      <w:ins w:id="354" w:author="Microsoft Office User" w:date="2021-02-02T11:40:00Z">
        <w:r w:rsidR="00081E11">
          <w:rPr>
            <w:i/>
          </w:rPr>
          <w:t xml:space="preserve">Um ein Skript für die Figuren in </w:t>
        </w:r>
        <w:proofErr w:type="spellStart"/>
        <w:r w:rsidR="00081E11">
          <w:rPr>
            <w:i/>
          </w:rPr>
          <w:t>Scratch</w:t>
        </w:r>
        <w:proofErr w:type="spellEnd"/>
        <w:r w:rsidR="00081E11">
          <w:rPr>
            <w:i/>
          </w:rPr>
          <w:t xml:space="preserve"> zu erstellen, musst Du die Blöcke zusammenfügen</w:t>
        </w:r>
      </w:ins>
    </w:p>
    <w:p w:rsidR="00284F87" w:rsidRDefault="00284F87">
      <w:pPr>
        <w:rPr>
          <w:i/>
        </w:rPr>
      </w:pPr>
    </w:p>
    <w:p w:rsidR="00284F87" w:rsidRDefault="00041762">
      <w:r>
        <w:t>An der Farbe der Blöcke erkennt man</w:t>
      </w:r>
      <w:ins w:id="355" w:author="Microsoft Office User" w:date="2021-02-02T11:45:00Z">
        <w:r w:rsidR="00081E11">
          <w:t xml:space="preserve"> ihre Kategorie</w:t>
        </w:r>
      </w:ins>
      <w:del w:id="356" w:author="Microsoft Office User" w:date="2021-02-02T11:45:00Z">
        <w:r w:rsidDel="00081E11">
          <w:delText>, was für eine Art von Befehl dahinter</w:delText>
        </w:r>
      </w:del>
      <w:del w:id="357" w:author="Microsoft Office User" w:date="2021-02-02T11:41:00Z">
        <w:r w:rsidDel="00081E11">
          <w:delText xml:space="preserve"> </w:delText>
        </w:r>
      </w:del>
      <w:del w:id="358" w:author="Microsoft Office User" w:date="2021-02-02T11:45:00Z">
        <w:r w:rsidDel="00081E11">
          <w:delText>steckt</w:delText>
        </w:r>
      </w:del>
      <w:r>
        <w:t>. Gelb steht für Ereignisse, wie zum Beispiel das Klicken auf die grüne Flagge. Blau steht für Bewegung. Lila steht für Aussehen. Türkis steht für Fühlen.</w:t>
      </w:r>
    </w:p>
    <w:p w:rsidR="00284F87" w:rsidRDefault="00284F87"/>
    <w:p w:rsidR="00284F87" w:rsidRDefault="00041762">
      <w:del w:id="359" w:author="Microsoft Office User" w:date="2021-02-02T11:41:00Z">
        <w:r w:rsidDel="00081E11">
          <w:delText xml:space="preserve">Abgesehen </w:delText>
        </w:r>
      </w:del>
      <w:ins w:id="360" w:author="Microsoft Office User" w:date="2021-02-02T11:42:00Z">
        <w:r w:rsidR="00081E11">
          <w:t>Welchen Befehl der Block enthält, erkennst Du an seiner</w:t>
        </w:r>
      </w:ins>
      <w:ins w:id="361" w:author="Microsoft Office User" w:date="2021-02-02T11:44:00Z">
        <w:r w:rsidR="00081E11">
          <w:t xml:space="preserve"> Aufschrift und zudem an seiner</w:t>
        </w:r>
      </w:ins>
      <w:ins w:id="362" w:author="Microsoft Office User" w:date="2021-02-02T11:42:00Z">
        <w:r w:rsidR="00081E11">
          <w:t xml:space="preserve"> Form und Farbe</w:t>
        </w:r>
      </w:ins>
      <w:del w:id="363" w:author="Microsoft Office User" w:date="2021-02-02T11:42:00Z">
        <w:r w:rsidDel="00081E11">
          <w:delText>von der Form und Farbe der Blöcke steht jeweils ein Befehl als Text auf den Blöcken</w:delText>
        </w:r>
      </w:del>
      <w:r>
        <w:t>.</w:t>
      </w:r>
      <w:ins w:id="364" w:author="Microsoft Office User" w:date="2021-02-02T11:42:00Z">
        <w:r w:rsidR="00081E11">
          <w:t xml:space="preserve"> </w:t>
        </w:r>
      </w:ins>
      <w:del w:id="365" w:author="Microsoft Office User" w:date="2021-02-02T11:44:00Z">
        <w:r w:rsidDel="00081E11">
          <w:delText xml:space="preserve"> </w:delText>
        </w:r>
      </w:del>
      <w:del w:id="366" w:author="Microsoft Office User" w:date="2021-02-02T11:43:00Z">
        <w:r w:rsidDel="00081E11">
          <w:delText xml:space="preserve">Es ist normal, wenn Du nicht gleich verstehst, was ein Befehl die Figur machen lässt. </w:delText>
        </w:r>
      </w:del>
      <w:r>
        <w:t>Um</w:t>
      </w:r>
      <w:del w:id="367" w:author="Microsoft Office User" w:date="2021-02-02T11:43:00Z">
        <w:r w:rsidDel="00081E11">
          <w:delText xml:space="preserve"> das</w:delText>
        </w:r>
      </w:del>
      <w:r>
        <w:t xml:space="preserve"> herauszufinden, </w:t>
      </w:r>
      <w:ins w:id="368" w:author="Microsoft Office User" w:date="2021-02-02T11:43:00Z">
        <w:r w:rsidR="00081E11">
          <w:t xml:space="preserve">was ein Block bei Deiner Figur bewirkt, </w:t>
        </w:r>
      </w:ins>
      <w:r>
        <w:t>kannst Du aber</w:t>
      </w:r>
      <w:ins w:id="369" w:author="Microsoft Office User" w:date="2021-02-02T11:43:00Z">
        <w:r w:rsidR="00081E11">
          <w:t xml:space="preserve"> auch</w:t>
        </w:r>
      </w:ins>
      <w:r>
        <w:t xml:space="preserve"> einfach auf den Block klicken. Probier’s aus!</w:t>
      </w:r>
    </w:p>
    <w:p w:rsidR="00284F87" w:rsidRDefault="00284F87"/>
    <w:p w:rsidR="00033BFA" w:rsidRPr="002F3C12" w:rsidRDefault="002F3C12">
      <w:pPr>
        <w:rPr>
          <w:ins w:id="370" w:author="Microsoft Office User" w:date="2021-02-02T11:29:00Z"/>
          <w:b/>
          <w:rPrChange w:id="371" w:author="Microsoft Office User" w:date="2021-02-02T11:29:00Z">
            <w:rPr>
              <w:ins w:id="372" w:author="Microsoft Office User" w:date="2021-02-02T11:29:00Z"/>
            </w:rPr>
          </w:rPrChange>
        </w:rPr>
      </w:pPr>
      <w:ins w:id="373" w:author="Microsoft Office User" w:date="2021-02-02T11:29:00Z">
        <w:r w:rsidRPr="002F3C12">
          <w:rPr>
            <w:b/>
            <w:rPrChange w:id="374" w:author="Microsoft Office User" w:date="2021-02-02T11:29:00Z">
              <w:rPr/>
            </w:rPrChange>
          </w:rPr>
          <w:t>Starte die Skripte mit der grünen Flagge (H3)</w:t>
        </w:r>
      </w:ins>
    </w:p>
    <w:p w:rsidR="00033BFA" w:rsidRDefault="00033BFA">
      <w:pPr>
        <w:rPr>
          <w:ins w:id="375" w:author="Microsoft Office User" w:date="2021-02-02T11:29:00Z"/>
        </w:rPr>
      </w:pPr>
    </w:p>
    <w:p w:rsidR="00284F87" w:rsidRDefault="00041762">
      <w:r>
        <w:t xml:space="preserve">Manchmal muss man genau beobachten, was bei einem Befehl passiert. Zum Beispiel bei den Blöcken für die Steuerung (orange). Der Block “wiederhole </w:t>
      </w:r>
      <w:proofErr w:type="gramStart"/>
      <w:r>
        <w:t>10 mal</w:t>
      </w:r>
      <w:proofErr w:type="gramEnd"/>
      <w:r>
        <w:t xml:space="preserve">” blitzt kurz auf, was Dir verrät, dass der Befehl ausgeführt wurde, aber </w:t>
      </w:r>
      <w:ins w:id="376" w:author="Microsoft Office User" w:date="2021-02-02T11:45:00Z">
        <w:r w:rsidR="00DF32B8">
          <w:t xml:space="preserve">er </w:t>
        </w:r>
      </w:ins>
      <w:r>
        <w:t>endet auch schon sofort wieder. Das passiert, weil der Computer die 10 Durchläufe sehr schnell ausführt. Klickt man auf den Block “wiederhole fortlaufend” leuchtet dieser durchgehen</w:t>
      </w:r>
      <w:ins w:id="377" w:author="Microsoft Office User" w:date="2021-02-02T11:46:00Z">
        <w:r w:rsidR="00DF32B8">
          <w:t>d: Es handelt sich um</w:t>
        </w:r>
      </w:ins>
      <w:del w:id="378" w:author="Microsoft Office User" w:date="2021-02-02T11:46:00Z">
        <w:r w:rsidDel="00DF32B8">
          <w:delText>d --</w:delText>
        </w:r>
      </w:del>
      <w:r>
        <w:t xml:space="preserve"> eine Endlos-Schleife. Der Block “warte 1 Sekunde” dauert </w:t>
      </w:r>
      <w:del w:id="379" w:author="Microsoft Office User" w:date="2021-02-02T11:46:00Z">
        <w:r w:rsidDel="00DF32B8">
          <w:delText xml:space="preserve">-- wenig überraschend -- </w:delText>
        </w:r>
      </w:del>
      <w:r>
        <w:t>1 Sekunde.</w:t>
      </w:r>
    </w:p>
    <w:p w:rsidR="00284F87" w:rsidRDefault="00284F87"/>
    <w:p w:rsidR="00284F87" w:rsidRDefault="00041762">
      <w:pPr>
        <w:ind w:left="720"/>
        <w:rPr>
          <w:b/>
        </w:rPr>
      </w:pPr>
      <w:r w:rsidRPr="00B83349">
        <w:rPr>
          <w:b/>
          <w:highlight w:val="green"/>
          <w:rPrChange w:id="380" w:author="Microsoft Office User" w:date="2021-02-02T10:09:00Z">
            <w:rPr>
              <w:b/>
            </w:rPr>
          </w:rPrChange>
        </w:rPr>
        <w:t>Tipp: Die grüne Flagge startet die Skripte. Mit dem roten Sechseck kannst Du Dein Programm jederzeit anhalten. Das ist nützlich, wenn es sich in einer Endlos-Schleife befindet.</w:t>
      </w:r>
    </w:p>
    <w:p w:rsidR="00284F87" w:rsidRDefault="00284F87"/>
    <w:p w:rsidR="00284F87" w:rsidRDefault="00041762">
      <w:pPr>
        <w:rPr>
          <w:i/>
        </w:rPr>
      </w:pPr>
      <w:r>
        <w:rPr>
          <w:i/>
          <w:noProof/>
        </w:rPr>
        <w:lastRenderedPageBreak/>
        <w:drawing>
          <wp:inline distT="114300" distB="114300" distL="114300" distR="114300">
            <wp:extent cx="3943350" cy="2438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43350" cy="2438400"/>
                    </a:xfrm>
                    <a:prstGeom prst="rect">
                      <a:avLst/>
                    </a:prstGeom>
                    <a:ln/>
                  </pic:spPr>
                </pic:pic>
              </a:graphicData>
            </a:graphic>
          </wp:inline>
        </w:drawing>
      </w:r>
    </w:p>
    <w:p w:rsidR="00284F87" w:rsidRDefault="00041762">
      <w:pPr>
        <w:rPr>
          <w:i/>
        </w:rPr>
      </w:pPr>
      <w:del w:id="381" w:author="Microsoft Office User" w:date="2021-02-02T11:46:00Z">
        <w:r w:rsidDel="00DF32B8">
          <w:rPr>
            <w:i/>
          </w:rPr>
          <w:delText xml:space="preserve">Abbildung </w:delText>
        </w:r>
      </w:del>
      <w:ins w:id="382" w:author="Microsoft Office User" w:date="2021-02-02T11:46:00Z">
        <w:r w:rsidR="00DF32B8">
          <w:rPr>
            <w:i/>
          </w:rPr>
          <w:t>Abb</w:t>
        </w:r>
        <w:r w:rsidR="00DF32B8">
          <w:rPr>
            <w:i/>
          </w:rPr>
          <w:t>.</w:t>
        </w:r>
        <w:r w:rsidR="00DF32B8">
          <w:rPr>
            <w:i/>
          </w:rPr>
          <w:t xml:space="preserve"> </w:t>
        </w:r>
      </w:ins>
      <w:r>
        <w:rPr>
          <w:i/>
        </w:rPr>
        <w:t xml:space="preserve">8: </w:t>
      </w:r>
      <w:del w:id="383" w:author="Microsoft Office User" w:date="2021-02-02T11:47:00Z">
        <w:r w:rsidDel="00DF32B8">
          <w:rPr>
            <w:i/>
          </w:rPr>
          <w:delText>In den Figur-Einstellungen erscheinen alle Figuren. Per Klick auf eine Figur wählst Du aus, welche du programmieren möchtest. Oberhalb der Figuren erscheinen der Name und andere Eigenschaften der ausgewählten Figur.</w:delText>
        </w:r>
      </w:del>
      <w:ins w:id="384" w:author="Microsoft Office User" w:date="2021-02-02T11:47:00Z">
        <w:r w:rsidR="00DF32B8">
          <w:rPr>
            <w:i/>
          </w:rPr>
          <w:t xml:space="preserve">Wähle aus, welche </w:t>
        </w:r>
        <w:proofErr w:type="spellStart"/>
        <w:r w:rsidR="00DF32B8">
          <w:rPr>
            <w:i/>
          </w:rPr>
          <w:t>Scratch</w:t>
        </w:r>
        <w:proofErr w:type="spellEnd"/>
        <w:r w:rsidR="00DF32B8">
          <w:rPr>
            <w:i/>
          </w:rPr>
          <w:t xml:space="preserve"> Figur Du programmieren willst</w:t>
        </w:r>
      </w:ins>
    </w:p>
    <w:p w:rsidR="00284F87" w:rsidRDefault="00284F87"/>
    <w:p w:rsidR="00284F87" w:rsidRDefault="00041762">
      <w:r>
        <w:t xml:space="preserve">Abbildung 8 zeigt auf, welche Eigenschaften eine </w:t>
      </w:r>
      <w:proofErr w:type="spellStart"/>
      <w:r>
        <w:t>Scratch</w:t>
      </w:r>
      <w:proofErr w:type="spellEnd"/>
      <w:r>
        <w:t xml:space="preserve"> Figur ausmachen. Du kannst diese direkt ändern, um zu sehen was mit der Figur passiert. Wenn Du es verstanden hast, kannst du Befehls-Blöcke benutzen, die Eigenschaften automatisch verändern. Sieh Dir jetzt noch einmal Abbildung 7 an und beachte, dass der Block “gleite in 1 Sek. zu Zufallsposition” die x und y Werte der Figur verändert.</w:t>
      </w:r>
      <w:ins w:id="385" w:author="Microsoft Office User" w:date="2021-02-02T12:32:00Z">
        <w:r w:rsidR="00FB3176">
          <w:t xml:space="preserve"> Welche weiteren spannenden </w:t>
        </w:r>
      </w:ins>
      <w:ins w:id="386" w:author="Microsoft Office User" w:date="2021-02-02T12:33:00Z">
        <w:r w:rsidR="00FB3176">
          <w:t>Befehle</w:t>
        </w:r>
      </w:ins>
      <w:ins w:id="387" w:author="Microsoft Office User" w:date="2021-02-02T12:32:00Z">
        <w:r w:rsidR="00FB3176">
          <w:t xml:space="preserve"> Du mit den Figuren in </w:t>
        </w:r>
        <w:proofErr w:type="spellStart"/>
        <w:r w:rsidR="00FB3176">
          <w:t>Scratch</w:t>
        </w:r>
        <w:proofErr w:type="spellEnd"/>
        <w:r w:rsidR="00FB3176">
          <w:t xml:space="preserve"> ausführen kannst, erfäh</w:t>
        </w:r>
      </w:ins>
      <w:ins w:id="388" w:author="Microsoft Office User" w:date="2021-02-02T12:33:00Z">
        <w:r w:rsidR="00FB3176">
          <w:t xml:space="preserve">rst Du auf der Seite der </w:t>
        </w:r>
        <w:r w:rsidR="00FB3176" w:rsidRPr="00FB3176">
          <w:rPr>
            <w:b/>
            <w:rPrChange w:id="389" w:author="Microsoft Office User" w:date="2021-02-02T12:33:00Z">
              <w:rPr/>
            </w:rPrChange>
          </w:rPr>
          <w:t>Universität des Saarlandes</w:t>
        </w:r>
        <w:r w:rsidR="00FB3176">
          <w:t xml:space="preserve"> [</w:t>
        </w:r>
        <w:r w:rsidR="00FB3176" w:rsidRPr="00FB3176">
          <w:t>https://informatikdidaktik.cs.uni-saarland.de/einfuehrung-in-scratch/</w:t>
        </w:r>
        <w:r w:rsidR="00FB3176">
          <w:t>].</w:t>
        </w:r>
      </w:ins>
    </w:p>
    <w:p w:rsidR="00284F87" w:rsidRDefault="00284F87"/>
    <w:p w:rsidR="00284F87" w:rsidDel="00DF32B8" w:rsidRDefault="00041762">
      <w:pPr>
        <w:rPr>
          <w:del w:id="390" w:author="Microsoft Office User" w:date="2021-02-02T11:48:00Z"/>
        </w:rPr>
      </w:pPr>
      <w:del w:id="391" w:author="Microsoft Office User" w:date="2021-02-02T11:48:00Z">
        <w:r w:rsidDel="00DF32B8">
          <w:delText>Wenn Du es einmal verstanden hast und dein Programm funktioniert, wird es Dir vorkommen wie Magie -- und anderen, denen Du es zeigst, erscheinst Du wie ein Magier.</w:delText>
        </w:r>
      </w:del>
    </w:p>
    <w:p w:rsidR="00284F87" w:rsidRDefault="00284F87"/>
    <w:p w:rsidR="00284F87" w:rsidRPr="00542B87" w:rsidDel="00542B87" w:rsidRDefault="00041762">
      <w:pPr>
        <w:rPr>
          <w:del w:id="392" w:author="Microsoft Office User" w:date="2021-02-02T10:09:00Z"/>
          <w:i/>
          <w:shd w:val="clear" w:color="auto" w:fill="F1C232"/>
          <w:rPrChange w:id="393" w:author="Microsoft Office User" w:date="2021-02-02T10:09:00Z">
            <w:rPr>
              <w:del w:id="394" w:author="Microsoft Office User" w:date="2021-02-02T10:09:00Z"/>
              <w:shd w:val="clear" w:color="auto" w:fill="F1C232"/>
            </w:rPr>
          </w:rPrChange>
        </w:rPr>
      </w:pPr>
      <w:del w:id="395" w:author="Microsoft Office User" w:date="2021-02-02T10:09:00Z">
        <w:r w:rsidRPr="00542B87" w:rsidDel="00542B87">
          <w:rPr>
            <w:i/>
            <w:shd w:val="clear" w:color="auto" w:fill="F1C232"/>
            <w:rPrChange w:id="396" w:author="Microsoft Office User" w:date="2021-02-02T10:09:00Z">
              <w:rPr>
                <w:shd w:val="clear" w:color="auto" w:fill="F1C232"/>
              </w:rPr>
            </w:rPrChange>
          </w:rPr>
          <w:delText>Haupttext Ende</w:delText>
        </w:r>
      </w:del>
    </w:p>
    <w:p w:rsidR="00284F87" w:rsidRPr="00542B87" w:rsidDel="00542B87" w:rsidRDefault="00041762">
      <w:pPr>
        <w:pStyle w:val="berschrift2"/>
        <w:rPr>
          <w:del w:id="397" w:author="Microsoft Office User" w:date="2021-02-02T10:09:00Z"/>
          <w:i/>
          <w:rPrChange w:id="398" w:author="Microsoft Office User" w:date="2021-02-02T10:09:00Z">
            <w:rPr>
              <w:del w:id="399" w:author="Microsoft Office User" w:date="2021-02-02T10:09:00Z"/>
            </w:rPr>
          </w:rPrChange>
        </w:rPr>
      </w:pPr>
      <w:bookmarkStart w:id="400" w:name="_dhz0r4l8iznb" w:colFirst="0" w:colLast="0"/>
      <w:bookmarkEnd w:id="400"/>
      <w:del w:id="401" w:author="Microsoft Office User" w:date="2021-02-02T10:09:00Z">
        <w:r w:rsidRPr="00542B87" w:rsidDel="00542B87">
          <w:rPr>
            <w:i/>
            <w:rPrChange w:id="402" w:author="Microsoft Office User" w:date="2021-02-02T10:09:00Z">
              <w:rPr/>
            </w:rPrChange>
          </w:rPr>
          <w:delText>Fazit (H2)</w:delText>
        </w:r>
      </w:del>
    </w:p>
    <w:p w:rsidR="00284F87" w:rsidRDefault="00041762">
      <w:pPr>
        <w:rPr>
          <w:ins w:id="403" w:author="Microsoft Office User" w:date="2021-02-02T11:51:00Z"/>
          <w:i/>
        </w:rPr>
      </w:pPr>
      <w:r w:rsidRPr="00542B87">
        <w:rPr>
          <w:i/>
          <w:rPrChange w:id="404" w:author="Microsoft Office User" w:date="2021-02-02T10:09:00Z">
            <w:rPr/>
          </w:rPrChange>
        </w:rPr>
        <w:t xml:space="preserve">Du hast gelernt, wie man Figuren in </w:t>
      </w:r>
      <w:proofErr w:type="spellStart"/>
      <w:r w:rsidRPr="00542B87">
        <w:rPr>
          <w:i/>
          <w:rPrChange w:id="405" w:author="Microsoft Office User" w:date="2021-02-02T10:09:00Z">
            <w:rPr/>
          </w:rPrChange>
        </w:rPr>
        <w:t>Scratch</w:t>
      </w:r>
      <w:proofErr w:type="spellEnd"/>
      <w:r w:rsidRPr="00542B87">
        <w:rPr>
          <w:i/>
          <w:rPrChange w:id="406" w:author="Microsoft Office User" w:date="2021-02-02T10:09:00Z">
            <w:rPr/>
          </w:rPrChange>
        </w:rPr>
        <w:t xml:space="preserve"> erstellen und programmieren kann. Das ist eine tolle Leistung! Habe keine Angst, </w:t>
      </w:r>
      <w:ins w:id="407" w:author="Microsoft Office User" w:date="2021-02-02T11:48:00Z">
        <w:r w:rsidR="00DF32B8">
          <w:rPr>
            <w:i/>
          </w:rPr>
          <w:t>D</w:t>
        </w:r>
      </w:ins>
      <w:del w:id="408" w:author="Microsoft Office User" w:date="2021-02-02T11:48:00Z">
        <w:r w:rsidRPr="00542B87" w:rsidDel="00DF32B8">
          <w:rPr>
            <w:i/>
            <w:rPrChange w:id="409" w:author="Microsoft Office User" w:date="2021-02-02T10:09:00Z">
              <w:rPr/>
            </w:rPrChange>
          </w:rPr>
          <w:delText>d</w:delText>
        </w:r>
      </w:del>
      <w:del w:id="410" w:author="Microsoft Office User" w:date="2021-02-02T14:18:00Z">
        <w:r w:rsidRPr="00542B87" w:rsidDel="00C32EFB">
          <w:rPr>
            <w:i/>
            <w:rPrChange w:id="411" w:author="Microsoft Office User" w:date="2021-02-02T10:09:00Z">
              <w:rPr/>
            </w:rPrChange>
          </w:rPr>
          <w:delText>eine eigenen Figuren</w:delText>
        </w:r>
      </w:del>
      <w:ins w:id="412" w:author="Microsoft Office User" w:date="2021-02-02T14:18:00Z">
        <w:r w:rsidR="00C32EFB" w:rsidRPr="00542B87">
          <w:rPr>
            <w:i/>
            <w:rPrChange w:id="413" w:author="Microsoft Office User" w:date="2021-02-02T10:09:00Z">
              <w:rPr>
                <w:i/>
              </w:rPr>
            </w:rPrChange>
          </w:rPr>
          <w:t>eine eigene Figur</w:t>
        </w:r>
      </w:ins>
      <w:r w:rsidRPr="00542B87">
        <w:rPr>
          <w:i/>
          <w:rPrChange w:id="414" w:author="Microsoft Office User" w:date="2021-02-02T10:09:00Z">
            <w:rPr/>
          </w:rPrChange>
        </w:rPr>
        <w:t xml:space="preserve"> zu kreieren und zum Leben zu erwecken. Deswegen </w:t>
      </w:r>
      <w:del w:id="415" w:author="Microsoft Office User" w:date="2021-02-02T11:49:00Z">
        <w:r w:rsidRPr="00542B87" w:rsidDel="00E93A09">
          <w:rPr>
            <w:i/>
            <w:rPrChange w:id="416" w:author="Microsoft Office User" w:date="2021-02-02T10:09:00Z">
              <w:rPr/>
            </w:rPrChange>
          </w:rPr>
          <w:delText xml:space="preserve">macht </w:delText>
        </w:r>
      </w:del>
      <w:ins w:id="417" w:author="Microsoft Office User" w:date="2021-02-02T11:49:00Z">
        <w:r w:rsidR="00E93A09">
          <w:rPr>
            <w:i/>
          </w:rPr>
          <w:t>ist</w:t>
        </w:r>
        <w:r w:rsidR="00E93A09" w:rsidRPr="00542B87">
          <w:rPr>
            <w:i/>
            <w:rPrChange w:id="418" w:author="Microsoft Office User" w:date="2021-02-02T10:09:00Z">
              <w:rPr/>
            </w:rPrChange>
          </w:rPr>
          <w:t xml:space="preserve"> </w:t>
        </w:r>
      </w:ins>
      <w:r w:rsidRPr="00542B87">
        <w:rPr>
          <w:i/>
          <w:rPrChange w:id="419" w:author="Microsoft Office User" w:date="2021-02-02T10:09:00Z">
            <w:rPr/>
          </w:rPrChange>
        </w:rPr>
        <w:t>das</w:t>
      </w:r>
      <w:del w:id="420" w:author="Microsoft Office User" w:date="2021-02-02T11:49:00Z">
        <w:r w:rsidRPr="00542B87" w:rsidDel="00DF32B8">
          <w:rPr>
            <w:i/>
            <w:rPrChange w:id="421" w:author="Microsoft Office User" w:date="2021-02-02T10:09:00Z">
              <w:rPr/>
            </w:rPrChange>
          </w:rPr>
          <w:delText xml:space="preserve"> </w:delText>
        </w:r>
      </w:del>
      <w:ins w:id="422" w:author="Microsoft Office User" w:date="2021-02-02T11:49:00Z">
        <w:r w:rsidR="00DF32B8">
          <w:rPr>
            <w:i/>
          </w:rPr>
          <w:t xml:space="preserve"> </w:t>
        </w:r>
        <w:r w:rsidR="00DF32B8" w:rsidRPr="00E93A09">
          <w:rPr>
            <w:b/>
            <w:i/>
            <w:rPrChange w:id="423" w:author="Microsoft Office User" w:date="2021-02-02T11:49:00Z">
              <w:rPr>
                <w:i/>
              </w:rPr>
            </w:rPrChange>
          </w:rPr>
          <w:t>Programmieren für Kinder</w:t>
        </w:r>
        <w:r w:rsidR="00E93A09">
          <w:rPr>
            <w:i/>
          </w:rPr>
          <w:t xml:space="preserve"> so toll</w:t>
        </w:r>
      </w:ins>
      <w:del w:id="424" w:author="Microsoft Office User" w:date="2021-02-02T11:49:00Z">
        <w:r w:rsidRPr="00542B87" w:rsidDel="00DF32B8">
          <w:rPr>
            <w:i/>
            <w:rPrChange w:id="425" w:author="Microsoft Office User" w:date="2021-02-02T10:09:00Z">
              <w:rPr/>
            </w:rPrChange>
          </w:rPr>
          <w:delText>Programmieren-Lernen Spaß</w:delText>
        </w:r>
      </w:del>
      <w:r w:rsidRPr="00542B87">
        <w:rPr>
          <w:i/>
          <w:rPrChange w:id="426" w:author="Microsoft Office User" w:date="2021-02-02T10:09:00Z">
            <w:rPr/>
          </w:rPrChange>
        </w:rPr>
        <w:t>: Du kannst alles ausprobieren, ohne</w:t>
      </w:r>
      <w:ins w:id="427" w:author="Microsoft Office User" w:date="2021-02-02T11:50:00Z">
        <w:r w:rsidR="001E5BF8">
          <w:rPr>
            <w:i/>
          </w:rPr>
          <w:t xml:space="preserve"> Angst zu haben,</w:t>
        </w:r>
      </w:ins>
      <w:r w:rsidRPr="00542B87">
        <w:rPr>
          <w:i/>
          <w:rPrChange w:id="428" w:author="Microsoft Office User" w:date="2021-02-02T10:09:00Z">
            <w:rPr/>
          </w:rPrChange>
        </w:rPr>
        <w:t xml:space="preserve"> dass etwas kaputt geht</w:t>
      </w:r>
      <w:del w:id="429" w:author="Microsoft Office User" w:date="2021-02-02T11:50:00Z">
        <w:r w:rsidRPr="00542B87" w:rsidDel="001E5BF8">
          <w:rPr>
            <w:i/>
            <w:rPrChange w:id="430" w:author="Microsoft Office User" w:date="2021-02-02T10:09:00Z">
              <w:rPr/>
            </w:rPrChange>
          </w:rPr>
          <w:delText xml:space="preserve"> (meistens)</w:delText>
        </w:r>
      </w:del>
      <w:r w:rsidRPr="00542B87">
        <w:rPr>
          <w:i/>
          <w:rPrChange w:id="431" w:author="Microsoft Office User" w:date="2021-02-02T10:09:00Z">
            <w:rPr/>
          </w:rPrChange>
        </w:rPr>
        <w:t>!</w:t>
      </w:r>
    </w:p>
    <w:p w:rsidR="001E5BF8" w:rsidRDefault="001E5BF8">
      <w:pPr>
        <w:rPr>
          <w:ins w:id="432" w:author="Microsoft Office User" w:date="2021-02-02T11:51:00Z"/>
          <w:shd w:val="clear" w:color="auto" w:fill="F1C232"/>
        </w:rPr>
      </w:pPr>
    </w:p>
    <w:p w:rsidR="001E5BF8" w:rsidRDefault="001E5BF8" w:rsidP="001E5BF8">
      <w:pPr>
        <w:pStyle w:val="berschrift2"/>
        <w:rPr>
          <w:ins w:id="433" w:author="Microsoft Office User" w:date="2021-02-02T11:51:00Z"/>
        </w:rPr>
      </w:pPr>
      <w:ins w:id="434" w:author="Microsoft Office User" w:date="2021-02-02T11:51:00Z">
        <w:r>
          <w:t>Literatur (H2)</w:t>
        </w:r>
      </w:ins>
    </w:p>
    <w:p w:rsidR="001E5BF8" w:rsidRDefault="001E5BF8">
      <w:pPr>
        <w:rPr>
          <w:ins w:id="435" w:author="Microsoft Office User" w:date="2021-02-02T12:12:00Z"/>
          <w:shd w:val="clear" w:color="auto" w:fill="F1C232"/>
        </w:rPr>
      </w:pPr>
    </w:p>
    <w:p w:rsidR="006A6FE3" w:rsidRDefault="006A6FE3">
      <w:pPr>
        <w:rPr>
          <w:ins w:id="436" w:author="Microsoft Office User" w:date="2021-02-02T12:24:00Z"/>
        </w:rPr>
      </w:pPr>
      <w:proofErr w:type="spellStart"/>
      <w:ins w:id="437" w:author="Microsoft Office User" w:date="2021-02-02T12:12:00Z">
        <w:r w:rsidRPr="006A6FE3">
          <w:rPr>
            <w:b/>
            <w:rPrChange w:id="438" w:author="Microsoft Office User" w:date="2021-02-02T12:14:00Z">
              <w:rPr>
                <w:shd w:val="clear" w:color="auto" w:fill="F1C232"/>
              </w:rPr>
            </w:rPrChange>
          </w:rPr>
          <w:t>Brandhofer</w:t>
        </w:r>
        <w:proofErr w:type="spellEnd"/>
        <w:r w:rsidRPr="006A6FE3">
          <w:rPr>
            <w:b/>
            <w:rPrChange w:id="439" w:author="Microsoft Office User" w:date="2021-02-02T12:14:00Z">
              <w:rPr>
                <w:shd w:val="clear" w:color="auto" w:fill="F1C232"/>
              </w:rPr>
            </w:rPrChange>
          </w:rPr>
          <w:t>, Gerhard (</w:t>
        </w:r>
      </w:ins>
      <w:ins w:id="440" w:author="Microsoft Office User" w:date="2021-02-02T12:14:00Z">
        <w:r w:rsidRPr="006A6FE3">
          <w:rPr>
            <w:b/>
            <w:rPrChange w:id="441" w:author="Microsoft Office User" w:date="2021-02-02T12:14:00Z">
              <w:rPr/>
            </w:rPrChange>
          </w:rPr>
          <w:t>2017</w:t>
        </w:r>
      </w:ins>
      <w:ins w:id="442" w:author="Microsoft Office User" w:date="2021-02-02T12:12:00Z">
        <w:r w:rsidRPr="006A6FE3">
          <w:rPr>
            <w:b/>
            <w:rPrChange w:id="443" w:author="Microsoft Office User" w:date="2021-02-02T12:14:00Z">
              <w:rPr>
                <w:shd w:val="clear" w:color="auto" w:fill="F1C232"/>
              </w:rPr>
            </w:rPrChange>
          </w:rPr>
          <w:t>):</w:t>
        </w:r>
        <w:r w:rsidRPr="006A6FE3">
          <w:rPr>
            <w:rPrChange w:id="444" w:author="Microsoft Office User" w:date="2021-02-02T12:13:00Z">
              <w:rPr>
                <w:shd w:val="clear" w:color="auto" w:fill="F1C232"/>
              </w:rPr>
            </w:rPrChange>
          </w:rPr>
          <w:t xml:space="preserve"> </w:t>
        </w:r>
        <w:proofErr w:type="spellStart"/>
        <w:r w:rsidRPr="006A6FE3">
          <w:rPr>
            <w:rPrChange w:id="445" w:author="Microsoft Office User" w:date="2021-02-02T12:13:00Z">
              <w:rPr>
                <w:shd w:val="clear" w:color="auto" w:fill="F1C232"/>
              </w:rPr>
            </w:rPrChange>
          </w:rPr>
          <w:t>C</w:t>
        </w:r>
      </w:ins>
      <w:ins w:id="446" w:author="Microsoft Office User" w:date="2021-02-02T12:13:00Z">
        <w:r w:rsidRPr="006A6FE3">
          <w:rPr>
            <w:rPrChange w:id="447" w:author="Microsoft Office User" w:date="2021-02-02T12:13:00Z">
              <w:rPr>
                <w:shd w:val="clear" w:color="auto" w:fill="F1C232"/>
              </w:rPr>
            </w:rPrChange>
          </w:rPr>
          <w:t>oding</w:t>
        </w:r>
        <w:proofErr w:type="spellEnd"/>
        <w:r w:rsidRPr="006A6FE3">
          <w:rPr>
            <w:rPrChange w:id="448" w:author="Microsoft Office User" w:date="2021-02-02T12:13:00Z">
              <w:rPr>
                <w:shd w:val="clear" w:color="auto" w:fill="F1C232"/>
              </w:rPr>
            </w:rPrChange>
          </w:rPr>
          <w:t xml:space="preserve"> und Robotik im Unterricht</w:t>
        </w:r>
        <w:r>
          <w:t>, in: Erziehung und Unt</w:t>
        </w:r>
      </w:ins>
      <w:ins w:id="449" w:author="Microsoft Office User" w:date="2021-02-02T12:14:00Z">
        <w:r>
          <w:t xml:space="preserve">erricht. </w:t>
        </w:r>
      </w:ins>
    </w:p>
    <w:p w:rsidR="00B10509" w:rsidRDefault="00B10509">
      <w:pPr>
        <w:rPr>
          <w:ins w:id="450" w:author="Microsoft Office User" w:date="2021-02-02T12:24:00Z"/>
          <w:shd w:val="clear" w:color="auto" w:fill="F1C232"/>
        </w:rPr>
      </w:pPr>
    </w:p>
    <w:p w:rsidR="00B10509" w:rsidRPr="006A6FE3" w:rsidRDefault="00B10509">
      <w:pPr>
        <w:rPr>
          <w:shd w:val="clear" w:color="auto" w:fill="F1C232"/>
        </w:rPr>
      </w:pPr>
      <w:ins w:id="451" w:author="Microsoft Office User" w:date="2021-02-02T12:24:00Z">
        <w:r w:rsidRPr="005E6518">
          <w:rPr>
            <w:b/>
            <w:rPrChange w:id="452" w:author="Microsoft Office User" w:date="2021-02-02T12:26:00Z">
              <w:rPr>
                <w:shd w:val="clear" w:color="auto" w:fill="F1C232"/>
              </w:rPr>
            </w:rPrChange>
          </w:rPr>
          <w:t xml:space="preserve">Saul, Michael </w:t>
        </w:r>
        <w:r w:rsidR="005E6518" w:rsidRPr="005E6518">
          <w:rPr>
            <w:b/>
            <w:rPrChange w:id="453" w:author="Microsoft Office User" w:date="2021-02-02T12:26:00Z">
              <w:rPr>
                <w:shd w:val="clear" w:color="auto" w:fill="F1C232"/>
              </w:rPr>
            </w:rPrChange>
          </w:rPr>
          <w:t>(2007):</w:t>
        </w:r>
        <w:r w:rsidR="005E6518" w:rsidRPr="005E6518">
          <w:rPr>
            <w:rPrChange w:id="454" w:author="Microsoft Office User" w:date="2021-02-02T12:26:00Z">
              <w:rPr>
                <w:shd w:val="clear" w:color="auto" w:fill="F1C232"/>
              </w:rPr>
            </w:rPrChange>
          </w:rPr>
          <w:t xml:space="preserve"> Verarbeiten und Manipulieren von digital</w:t>
        </w:r>
      </w:ins>
      <w:ins w:id="455" w:author="Microsoft Office User" w:date="2021-02-02T12:25:00Z">
        <w:r w:rsidR="005E6518" w:rsidRPr="005E6518">
          <w:rPr>
            <w:rPrChange w:id="456" w:author="Microsoft Office User" w:date="2021-02-02T12:26:00Z">
              <w:rPr>
                <w:shd w:val="clear" w:color="auto" w:fill="F1C232"/>
              </w:rPr>
            </w:rPrChange>
          </w:rPr>
          <w:t>en Bildern, in: Thomas, Marcus (Hrsg.), Seminar zur Didaktik der Informatik.</w:t>
        </w:r>
      </w:ins>
    </w:p>
    <w:p w:rsidR="00284F87" w:rsidDel="003E0AD1" w:rsidRDefault="00041762">
      <w:pPr>
        <w:pStyle w:val="berschrift2"/>
        <w:rPr>
          <w:del w:id="457" w:author="Microsoft Office User" w:date="2021-02-02T12:34:00Z"/>
        </w:rPr>
      </w:pPr>
      <w:bookmarkStart w:id="458" w:name="_klws6dfe52wr" w:colFirst="0" w:colLast="0"/>
      <w:bookmarkEnd w:id="458"/>
      <w:r>
        <w:t xml:space="preserve">FAQs zu Figuren in </w:t>
      </w:r>
      <w:proofErr w:type="spellStart"/>
      <w:r>
        <w:t>Scratch</w:t>
      </w:r>
      <w:proofErr w:type="spellEnd"/>
      <w:r>
        <w:t xml:space="preserve"> (H2)</w:t>
      </w:r>
    </w:p>
    <w:p w:rsidR="00284F87" w:rsidRDefault="00284F87" w:rsidP="003E0AD1">
      <w:pPr>
        <w:pStyle w:val="berschrift2"/>
        <w:pPrChange w:id="459" w:author="Microsoft Office User" w:date="2021-02-02T12:34:00Z">
          <w:pPr/>
        </w:pPrChange>
      </w:pPr>
    </w:p>
    <w:p w:rsidR="00284F87" w:rsidDel="003E0AD1" w:rsidRDefault="00041762">
      <w:pPr>
        <w:rPr>
          <w:del w:id="460" w:author="Microsoft Office User" w:date="2021-02-02T12:34:00Z"/>
          <w:b/>
        </w:rPr>
      </w:pPr>
      <w:del w:id="461" w:author="Microsoft Office User" w:date="2021-02-02T12:34:00Z">
        <w:r w:rsidDel="003E0AD1">
          <w:rPr>
            <w:b/>
          </w:rPr>
          <w:delText xml:space="preserve">Wie lässt </w:delText>
        </w:r>
      </w:del>
      <w:del w:id="462" w:author="Microsoft Office User" w:date="2021-02-02T11:50:00Z">
        <w:r w:rsidDel="001E5BF8">
          <w:rPr>
            <w:b/>
          </w:rPr>
          <w:delText xml:space="preserve">Du </w:delText>
        </w:r>
      </w:del>
      <w:del w:id="463" w:author="Microsoft Office User" w:date="2021-02-02T12:34:00Z">
        <w:r w:rsidDel="003E0AD1">
          <w:rPr>
            <w:b/>
          </w:rPr>
          <w:delText>Figuren in Scratch verschwinden?</w:delText>
        </w:r>
      </w:del>
    </w:p>
    <w:p w:rsidR="00284F87" w:rsidRDefault="00041762">
      <w:del w:id="464" w:author="Microsoft Office User" w:date="2021-02-02T12:34:00Z">
        <w:r w:rsidDel="003E0AD1">
          <w:delText>Wir gehen davon aus, dass Du die Figur nicht löschen, sondern automatisch per Skript verschwinden lassen und wieder anzeigen möchtest. Dazu gibt es den Block “verstecke dich” beziehungsweise “zeige dich”. Achte darauf, dass Du in den Figur-Einstellungen, die Figur ausgewählt hast, die du verstecken oder zeigen möchtest. Das Auge-Icon in den Figur-Einstellungen zeigt jederzeit an, ob die Figur sichtbar ist oder nicht.</w:delText>
        </w:r>
      </w:del>
    </w:p>
    <w:p w:rsidR="00284F87" w:rsidRDefault="00284F87"/>
    <w:p w:rsidR="00284F87" w:rsidRDefault="00041762">
      <w:pPr>
        <w:rPr>
          <w:b/>
        </w:rPr>
      </w:pPr>
      <w:r>
        <w:rPr>
          <w:b/>
        </w:rPr>
        <w:t xml:space="preserve">Wie bewegst </w:t>
      </w:r>
      <w:del w:id="465" w:author="Microsoft Office User" w:date="2021-02-02T12:35:00Z">
        <w:r w:rsidDel="003E110B">
          <w:rPr>
            <w:b/>
          </w:rPr>
          <w:delText xml:space="preserve">Du </w:delText>
        </w:r>
      </w:del>
      <w:ins w:id="466" w:author="Microsoft Office User" w:date="2021-02-02T12:35:00Z">
        <w:r w:rsidR="003E110B">
          <w:rPr>
            <w:b/>
          </w:rPr>
          <w:t>man</w:t>
        </w:r>
        <w:r w:rsidR="003E110B">
          <w:rPr>
            <w:b/>
          </w:rPr>
          <w:t xml:space="preserve"> </w:t>
        </w:r>
      </w:ins>
      <w:proofErr w:type="spellStart"/>
      <w:r>
        <w:rPr>
          <w:b/>
        </w:rPr>
        <w:t>Scratch</w:t>
      </w:r>
      <w:proofErr w:type="spellEnd"/>
      <w:r>
        <w:rPr>
          <w:b/>
        </w:rPr>
        <w:t xml:space="preserve"> Figuren?</w:t>
      </w:r>
    </w:p>
    <w:p w:rsidR="00284F87" w:rsidRDefault="00041762">
      <w:pPr>
        <w:rPr>
          <w:ins w:id="467" w:author="Microsoft Office User" w:date="2021-02-02T12:34:00Z"/>
        </w:rPr>
      </w:pPr>
      <w:r>
        <w:t xml:space="preserve">Dazu gibt es die Blöcke der </w:t>
      </w:r>
      <w:del w:id="468" w:author="Microsoft Office User" w:date="2021-02-02T14:18:00Z">
        <w:r w:rsidDel="00DB0BAB">
          <w:delText xml:space="preserve">blauen </w:delText>
        </w:r>
      </w:del>
      <w:r>
        <w:t>Kategorie “Bewegung”. Die Figur kann ihre Position ändern</w:t>
      </w:r>
      <w:ins w:id="469" w:author="Microsoft Office User" w:date="2021-02-02T12:53:00Z">
        <w:r w:rsidR="00842388">
          <w:t xml:space="preserve"> </w:t>
        </w:r>
      </w:ins>
      <w:del w:id="470" w:author="Microsoft Office User" w:date="2021-02-02T12:53:00Z">
        <w:r w:rsidDel="00842388">
          <w:delText>, das heißt x und y ändert sich</w:delText>
        </w:r>
      </w:del>
      <w:del w:id="471" w:author="Microsoft Office User" w:date="2021-02-02T12:46:00Z">
        <w:r w:rsidDel="006A32F9">
          <w:delText>,</w:delText>
        </w:r>
      </w:del>
      <w:del w:id="472" w:author="Microsoft Office User" w:date="2021-02-02T12:53:00Z">
        <w:r w:rsidDel="00842388">
          <w:delText xml:space="preserve"> sowie</w:delText>
        </w:r>
      </w:del>
      <w:ins w:id="473" w:author="Microsoft Office User" w:date="2021-02-02T12:53:00Z">
        <w:r w:rsidR="00842388">
          <w:t xml:space="preserve">oder </w:t>
        </w:r>
      </w:ins>
      <w:del w:id="474" w:author="Microsoft Office User" w:date="2021-02-02T12:53:00Z">
        <w:r w:rsidDel="00842388">
          <w:delText xml:space="preserve"> </w:delText>
        </w:r>
      </w:del>
      <w:r>
        <w:t>sich drehen</w:t>
      </w:r>
      <w:del w:id="475" w:author="Microsoft Office User" w:date="2021-02-02T12:53:00Z">
        <w:r w:rsidDel="00842388">
          <w:delText>, das heißt die Richtung ändert sich</w:delText>
        </w:r>
      </w:del>
      <w:r>
        <w:t xml:space="preserve">. Diese Werte kannst </w:t>
      </w:r>
      <w:ins w:id="476" w:author="Microsoft Office User" w:date="2021-02-02T14:17:00Z">
        <w:r w:rsidR="00C32EFB">
          <w:t>D</w:t>
        </w:r>
      </w:ins>
      <w:del w:id="477" w:author="Microsoft Office User" w:date="2021-02-02T14:17:00Z">
        <w:r w:rsidDel="00C32EFB">
          <w:delText>d</w:delText>
        </w:r>
      </w:del>
      <w:r>
        <w:t xml:space="preserve">u in den Figur-Einstellungen </w:t>
      </w:r>
      <w:del w:id="478" w:author="Microsoft Office User" w:date="2021-02-02T12:46:00Z">
        <w:r w:rsidDel="00842388">
          <w:delText>beobachten</w:delText>
        </w:r>
      </w:del>
      <w:ins w:id="479" w:author="Microsoft Office User" w:date="2021-02-02T12:46:00Z">
        <w:r w:rsidR="00842388">
          <w:t>festlegen</w:t>
        </w:r>
      </w:ins>
      <w:r>
        <w:t xml:space="preserve">. Teste zum Beispiel, was passiert, wenn Du auf den Block “gehe 10er Schritt” klickst. Die Figur bewegt </w:t>
      </w:r>
      <w:r>
        <w:lastRenderedPageBreak/>
        <w:t xml:space="preserve">sich </w:t>
      </w:r>
      <w:ins w:id="480" w:author="Microsoft Office User" w:date="2021-02-02T12:46:00Z">
        <w:r w:rsidR="00842388">
          <w:t xml:space="preserve">dann </w:t>
        </w:r>
      </w:ins>
      <w:r>
        <w:t>sofort von ihrer Position zu einer anderen</w:t>
      </w:r>
      <w:ins w:id="481" w:author="Microsoft Office User" w:date="2021-02-02T12:46:00Z">
        <w:r w:rsidR="00842388">
          <w:t>.</w:t>
        </w:r>
      </w:ins>
      <w:del w:id="482" w:author="Microsoft Office User" w:date="2021-02-02T12:46:00Z">
        <w:r w:rsidDel="00842388">
          <w:delText>,</w:delText>
        </w:r>
      </w:del>
      <w:r>
        <w:t xml:space="preserve"> </w:t>
      </w:r>
      <w:ins w:id="483" w:author="Microsoft Office User" w:date="2021-02-02T12:46:00Z">
        <w:r w:rsidR="00842388">
          <w:t>A</w:t>
        </w:r>
      </w:ins>
      <w:del w:id="484" w:author="Microsoft Office User" w:date="2021-02-02T12:46:00Z">
        <w:r w:rsidDel="00842388">
          <w:delText>a</w:delText>
        </w:r>
      </w:del>
      <w:r>
        <w:t xml:space="preserve">ber Achtung: </w:t>
      </w:r>
      <w:ins w:id="485" w:author="Microsoft Office User" w:date="2021-02-02T14:19:00Z">
        <w:r w:rsidR="00DB0BAB">
          <w:t>D</w:t>
        </w:r>
      </w:ins>
      <w:del w:id="486" w:author="Microsoft Office User" w:date="2021-02-02T14:19:00Z">
        <w:r w:rsidDel="00DB0BAB">
          <w:delText>d</w:delText>
        </w:r>
      </w:del>
      <w:r>
        <w:t xml:space="preserve">ieser Befehl hängt von der Richtung der Figur ab. </w:t>
      </w:r>
      <w:del w:id="487" w:author="Microsoft Office User" w:date="2021-02-02T12:47:00Z">
        <w:r w:rsidDel="00842388">
          <w:delText xml:space="preserve">Im Unterschied dazu lässt der Block “gleite in 1 Sek. zu Zufallsposition” die Figur langsam, genauer gesagt in 1 Sekunde, von ihrer Position zu einer zufälligen anderen gleiten. </w:delText>
        </w:r>
      </w:del>
      <w:r>
        <w:t>Probiere auch die anderen Bewegungs-Blöcke aus, aber vergiss nicht</w:t>
      </w:r>
      <w:ins w:id="488" w:author="Microsoft Office User" w:date="2021-02-02T14:19:00Z">
        <w:r w:rsidR="00DB0BAB">
          <w:t>,</w:t>
        </w:r>
      </w:ins>
      <w:r>
        <w:t xml:space="preserve"> vorher zu überlegen, wofür der Befehl stehen könnte und </w:t>
      </w:r>
      <w:del w:id="489" w:author="Microsoft Office User" w:date="2021-02-02T12:47:00Z">
        <w:r w:rsidDel="00842388">
          <w:delText xml:space="preserve">nachher </w:delText>
        </w:r>
      </w:del>
      <w:r>
        <w:t>genau zu beobachten, was passiert.</w:t>
      </w:r>
    </w:p>
    <w:p w:rsidR="003E0AD1" w:rsidRDefault="003E0AD1"/>
    <w:p w:rsidR="00284F87" w:rsidRDefault="00284F87"/>
    <w:p w:rsidR="00284F87" w:rsidRDefault="00041762">
      <w:pPr>
        <w:rPr>
          <w:b/>
        </w:rPr>
      </w:pPr>
      <w:r>
        <w:rPr>
          <w:b/>
        </w:rPr>
        <w:t>Wie kann</w:t>
      </w:r>
      <w:ins w:id="490" w:author="Microsoft Office User" w:date="2021-02-02T12:50:00Z">
        <w:r w:rsidR="00842388">
          <w:rPr>
            <w:b/>
          </w:rPr>
          <w:t xml:space="preserve"> man </w:t>
        </w:r>
      </w:ins>
      <w:del w:id="491" w:author="Microsoft Office User" w:date="2021-02-02T12:50:00Z">
        <w:r w:rsidDel="00842388">
          <w:rPr>
            <w:b/>
          </w:rPr>
          <w:delText xml:space="preserve">st du </w:delText>
        </w:r>
      </w:del>
      <w:r>
        <w:rPr>
          <w:b/>
        </w:rPr>
        <w:t xml:space="preserve">Figuren in </w:t>
      </w:r>
      <w:proofErr w:type="spellStart"/>
      <w:r>
        <w:rPr>
          <w:b/>
        </w:rPr>
        <w:t>Scratch</w:t>
      </w:r>
      <w:proofErr w:type="spellEnd"/>
      <w:r>
        <w:rPr>
          <w:b/>
        </w:rPr>
        <w:t xml:space="preserve"> verkleinern?</w:t>
      </w:r>
    </w:p>
    <w:p w:rsidR="00284F87" w:rsidRDefault="00041762">
      <w:r>
        <w:t xml:space="preserve">Manchmal sind die </w:t>
      </w:r>
      <w:proofErr w:type="spellStart"/>
      <w:ins w:id="492" w:author="Microsoft Office User" w:date="2021-02-02T12:47:00Z">
        <w:r w:rsidR="00842388">
          <w:t>Scratch</w:t>
        </w:r>
        <w:proofErr w:type="spellEnd"/>
        <w:r w:rsidR="00842388">
          <w:t xml:space="preserve"> </w:t>
        </w:r>
      </w:ins>
      <w:r>
        <w:t xml:space="preserve">Figuren </w:t>
      </w:r>
      <w:ins w:id="493" w:author="Microsoft Office User" w:date="2021-02-02T12:56:00Z">
        <w:r w:rsidR="00842388">
          <w:t>zu</w:t>
        </w:r>
      </w:ins>
      <w:del w:id="494" w:author="Microsoft Office User" w:date="2021-02-02T12:56:00Z">
        <w:r w:rsidDel="00842388">
          <w:delText>so</w:delText>
        </w:r>
      </w:del>
      <w:r>
        <w:t xml:space="preserve"> groß</w:t>
      </w:r>
      <w:ins w:id="495" w:author="Microsoft Office User" w:date="2021-02-02T12:56:00Z">
        <w:r w:rsidR="00842388">
          <w:t xml:space="preserve"> für die</w:t>
        </w:r>
      </w:ins>
      <w:del w:id="496" w:author="Microsoft Office User" w:date="2021-02-02T12:56:00Z">
        <w:r w:rsidDel="00842388">
          <w:delText>, dass sie zu viel Platz auf der</w:delText>
        </w:r>
      </w:del>
      <w:r>
        <w:t xml:space="preserve"> Bühne</w:t>
      </w:r>
      <w:del w:id="497" w:author="Microsoft Office User" w:date="2021-02-02T12:56:00Z">
        <w:r w:rsidDel="00842388">
          <w:delText xml:space="preserve"> einnehmen</w:delText>
        </w:r>
      </w:del>
      <w:r>
        <w:t>. Die Lösung ist sehr einfach. Ändere einfach die Größe der Figur in den Figur-Einstellungen. Natürlich gibt es auch Befehls-Blöcke, um die Größe zu ändern. Diese findest Du unter der lila Kategorie “Aussehen”.</w:t>
      </w:r>
    </w:p>
    <w:p w:rsidR="00284F87" w:rsidRDefault="00284F87"/>
    <w:p w:rsidR="00284F87" w:rsidRDefault="00041762">
      <w:pPr>
        <w:rPr>
          <w:b/>
        </w:rPr>
      </w:pPr>
      <w:r>
        <w:rPr>
          <w:b/>
        </w:rPr>
        <w:t>Wie kann</w:t>
      </w:r>
      <w:del w:id="498" w:author="Microsoft Office User" w:date="2021-02-02T12:50:00Z">
        <w:r w:rsidDel="00842388">
          <w:rPr>
            <w:b/>
          </w:rPr>
          <w:delText>st</w:delText>
        </w:r>
      </w:del>
      <w:r>
        <w:rPr>
          <w:b/>
        </w:rPr>
        <w:t xml:space="preserve"> </w:t>
      </w:r>
      <w:del w:id="499" w:author="Microsoft Office User" w:date="2021-02-02T12:50:00Z">
        <w:r w:rsidDel="00842388">
          <w:rPr>
            <w:b/>
          </w:rPr>
          <w:delText xml:space="preserve">Du </w:delText>
        </w:r>
      </w:del>
      <w:ins w:id="500" w:author="Microsoft Office User" w:date="2021-02-02T12:50:00Z">
        <w:r w:rsidR="00842388">
          <w:rPr>
            <w:b/>
          </w:rPr>
          <w:t>man</w:t>
        </w:r>
        <w:r w:rsidR="00842388">
          <w:rPr>
            <w:b/>
          </w:rPr>
          <w:t xml:space="preserve"> </w:t>
        </w:r>
      </w:ins>
      <w:proofErr w:type="spellStart"/>
      <w:r>
        <w:rPr>
          <w:b/>
        </w:rPr>
        <w:t>Scratch</w:t>
      </w:r>
      <w:proofErr w:type="spellEnd"/>
      <w:r>
        <w:rPr>
          <w:b/>
        </w:rPr>
        <w:t xml:space="preserve"> Figuren spiegeln?</w:t>
      </w:r>
    </w:p>
    <w:p w:rsidR="00284F87" w:rsidDel="00842388" w:rsidRDefault="00041762">
      <w:pPr>
        <w:rPr>
          <w:del w:id="501" w:author="Microsoft Office User" w:date="2021-02-02T12:49:00Z"/>
        </w:rPr>
      </w:pPr>
      <w:del w:id="502" w:author="Microsoft Office User" w:date="2021-02-02T12:49:00Z">
        <w:r w:rsidDel="00842388">
          <w:delText xml:space="preserve">Es gibt 2 Möglichkeiten: </w:delText>
        </w:r>
      </w:del>
      <w:ins w:id="503" w:author="Microsoft Office User" w:date="2021-02-02T12:49:00Z">
        <w:r w:rsidR="00842388">
          <w:t>Du kannst entweder d</w:t>
        </w:r>
      </w:ins>
      <w:del w:id="504" w:author="Microsoft Office User" w:date="2021-02-02T12:48:00Z">
        <w:r w:rsidDel="00842388">
          <w:delText>d</w:delText>
        </w:r>
      </w:del>
      <w:r>
        <w:t>ie Figur selbst spiegeln</w:t>
      </w:r>
      <w:del w:id="505" w:author="Microsoft Office User" w:date="2021-02-02T12:48:00Z">
        <w:r w:rsidDel="00842388">
          <w:delText>,</w:delText>
        </w:r>
      </w:del>
      <w:r>
        <w:t xml:space="preserve"> oder </w:t>
      </w:r>
      <w:del w:id="506" w:author="Microsoft Office User" w:date="2021-02-02T12:48:00Z">
        <w:r w:rsidDel="00842388">
          <w:delText xml:space="preserve">ein </w:delText>
        </w:r>
      </w:del>
      <w:ins w:id="507" w:author="Microsoft Office User" w:date="2021-02-02T12:49:00Z">
        <w:r w:rsidR="00842388">
          <w:t>ihr</w:t>
        </w:r>
      </w:ins>
      <w:ins w:id="508" w:author="Microsoft Office User" w:date="2021-02-02T12:48:00Z">
        <w:r w:rsidR="00842388">
          <w:t xml:space="preserve"> </w:t>
        </w:r>
      </w:ins>
      <w:r>
        <w:t>Kostüm</w:t>
      </w:r>
      <w:del w:id="509" w:author="Microsoft Office User" w:date="2021-02-02T12:49:00Z">
        <w:r w:rsidDel="00842388">
          <w:delText xml:space="preserve"> der Figur</w:delText>
        </w:r>
      </w:del>
      <w:r>
        <w:t xml:space="preserve">. Um die Figur </w:t>
      </w:r>
      <w:del w:id="510" w:author="Microsoft Office User" w:date="2021-02-02T12:49:00Z">
        <w:r w:rsidDel="00842388">
          <w:delText xml:space="preserve">selbst </w:delText>
        </w:r>
      </w:del>
      <w:r>
        <w:t xml:space="preserve">zu spiegeln, setzt man den </w:t>
      </w:r>
      <w:proofErr w:type="spellStart"/>
      <w:r>
        <w:t>Drehtyp</w:t>
      </w:r>
      <w:proofErr w:type="spellEnd"/>
      <w:r>
        <w:t xml:space="preserve"> auf links-rechts und ändert das Vorzeichen der Richtung</w:t>
      </w:r>
      <w:del w:id="511" w:author="Microsoft Office User" w:date="2021-02-02T12:54:00Z">
        <w:r w:rsidDel="00842388">
          <w:delText>, zum Beispiel von 90 Grad auf -90 Grad</w:delText>
        </w:r>
      </w:del>
      <w:del w:id="512" w:author="Microsoft Office User" w:date="2021-02-02T12:48:00Z">
        <w:r w:rsidDel="00842388">
          <w:delText xml:space="preserve"> oder umgekehrt</w:delText>
        </w:r>
      </w:del>
      <w:r>
        <w:t xml:space="preserve">. </w:t>
      </w:r>
      <w:del w:id="513" w:author="Microsoft Office User" w:date="2021-02-02T12:48:00Z">
        <w:r w:rsidDel="00842388">
          <w:delText xml:space="preserve">Das hat den Vorteil, dass man die Richtung automatisch per Skript ändern kann. </w:delText>
        </w:r>
      </w:del>
      <w:r>
        <w:t xml:space="preserve">Um ein Kostüm zu spiegeln, wechselt man in den Kostüm Editor, wählt mit dem Auswahl-Werkzeug den Teil aus, den man spiegeln möchte und klickt oben auf Horizontal beziehungsweise Vertikal spiegeln. </w:t>
      </w:r>
      <w:del w:id="514" w:author="Microsoft Office User" w:date="2021-02-02T12:49:00Z">
        <w:r w:rsidDel="00842388">
          <w:delText>Das hat den Vorteil, dass man einzelne Teile spiegeln kann, aber man hat die Figur dauerhaft verändert.</w:delText>
        </w:r>
      </w:del>
    </w:p>
    <w:p w:rsidR="00842388" w:rsidRDefault="00842388">
      <w:pPr>
        <w:rPr>
          <w:ins w:id="515" w:author="Microsoft Office User" w:date="2021-02-02T12:49:00Z"/>
        </w:rPr>
      </w:pPr>
    </w:p>
    <w:p w:rsidR="00284F87" w:rsidRDefault="00284F87"/>
    <w:p w:rsidR="00284F87" w:rsidRDefault="00041762">
      <w:pPr>
        <w:rPr>
          <w:b/>
        </w:rPr>
      </w:pPr>
      <w:del w:id="516" w:author="Microsoft Office User" w:date="2021-02-02T12:51:00Z">
        <w:r w:rsidDel="00842388">
          <w:rPr>
            <w:b/>
          </w:rPr>
          <w:delText>Wo kannst Du</w:delText>
        </w:r>
      </w:del>
      <w:ins w:id="517" w:author="Microsoft Office User" w:date="2021-02-02T12:51:00Z">
        <w:r w:rsidR="00842388">
          <w:rPr>
            <w:b/>
          </w:rPr>
          <w:t>Welche Bilder eignen sich für</w:t>
        </w:r>
      </w:ins>
      <w:r>
        <w:rPr>
          <w:b/>
        </w:rPr>
        <w:t xml:space="preserve"> </w:t>
      </w:r>
      <w:proofErr w:type="spellStart"/>
      <w:r>
        <w:rPr>
          <w:b/>
        </w:rPr>
        <w:t>Scratch</w:t>
      </w:r>
      <w:proofErr w:type="spellEnd"/>
      <w:r>
        <w:rPr>
          <w:b/>
        </w:rPr>
        <w:t xml:space="preserve"> Figuren</w:t>
      </w:r>
      <w:del w:id="518" w:author="Microsoft Office User" w:date="2021-02-02T12:51:00Z">
        <w:r w:rsidDel="00842388">
          <w:rPr>
            <w:b/>
          </w:rPr>
          <w:delText xml:space="preserve"> herunterladen</w:delText>
        </w:r>
      </w:del>
      <w:r>
        <w:rPr>
          <w:b/>
        </w:rPr>
        <w:t>?</w:t>
      </w:r>
    </w:p>
    <w:p w:rsidR="003E0AD1" w:rsidRDefault="00041762">
      <w:pPr>
        <w:rPr>
          <w:ins w:id="519" w:author="Microsoft Office User" w:date="2021-02-02T12:52:00Z"/>
        </w:rPr>
      </w:pPr>
      <w:r>
        <w:t xml:space="preserve">Du kannst jede beliebige Grafik als </w:t>
      </w:r>
      <w:proofErr w:type="spellStart"/>
      <w:r>
        <w:t>Scratch</w:t>
      </w:r>
      <w:proofErr w:type="spellEnd"/>
      <w:r>
        <w:t xml:space="preserve"> Figur verwenden. </w:t>
      </w:r>
      <w:ins w:id="520" w:author="Microsoft Office User" w:date="2021-02-02T12:52:00Z">
        <w:r w:rsidR="00842388">
          <w:t>Wähle einfach ein Bild aus, das Dir gefällt und das zu der Geschichte passt, die Du erzählen willst.</w:t>
        </w:r>
      </w:ins>
      <w:del w:id="521" w:author="Microsoft Office User" w:date="2021-02-02T12:52:00Z">
        <w:r w:rsidDel="00842388">
          <w:delText>Das heißt, du kannst zum Beispiel ein Bild aus dem Internet herunterladen. Klicke dafür mit der rechten Maustaste auf das Bild und wähle “speichern unter…”. Beachte aber, falls Du dein Scratch Projekt veröffentlichen möchtest, wer das Bild gemacht oder gezeichnet hat! Nenne dann diese Person in der Beschreibung, denn Du möchtest selbst sicher auch nicht, dass jemand Deine Kunstwerke als sein/ihr eigenes Werk “verkauft”.</w:delText>
        </w:r>
      </w:del>
    </w:p>
    <w:p w:rsidR="00842388" w:rsidRDefault="00842388">
      <w:pPr>
        <w:rPr>
          <w:ins w:id="522" w:author="Microsoft Office User" w:date="2021-02-02T12:35:00Z"/>
        </w:rPr>
      </w:pPr>
    </w:p>
    <w:p w:rsidR="003E0AD1" w:rsidRDefault="003E0AD1" w:rsidP="003E0AD1">
      <w:pPr>
        <w:rPr>
          <w:ins w:id="523" w:author="Microsoft Office User" w:date="2021-02-02T12:35:00Z"/>
          <w:b/>
        </w:rPr>
      </w:pPr>
      <w:ins w:id="524" w:author="Microsoft Office User" w:date="2021-02-02T12:35:00Z">
        <w:r>
          <w:rPr>
            <w:b/>
          </w:rPr>
          <w:t>Wie lässt man</w:t>
        </w:r>
        <w:r>
          <w:rPr>
            <w:b/>
          </w:rPr>
          <w:t xml:space="preserve"> </w:t>
        </w:r>
        <w:r>
          <w:rPr>
            <w:b/>
          </w:rPr>
          <w:t xml:space="preserve">Figuren in </w:t>
        </w:r>
        <w:proofErr w:type="spellStart"/>
        <w:r>
          <w:rPr>
            <w:b/>
          </w:rPr>
          <w:t>Scratch</w:t>
        </w:r>
        <w:proofErr w:type="spellEnd"/>
        <w:r>
          <w:rPr>
            <w:b/>
          </w:rPr>
          <w:t xml:space="preserve"> verschwinden?</w:t>
        </w:r>
      </w:ins>
    </w:p>
    <w:p w:rsidR="00842388" w:rsidRDefault="00842388" w:rsidP="003E0AD1">
      <w:pPr>
        <w:rPr>
          <w:ins w:id="525" w:author="Microsoft Office User" w:date="2021-02-02T12:54:00Z"/>
        </w:rPr>
      </w:pPr>
    </w:p>
    <w:p w:rsidR="003E0AD1" w:rsidRDefault="00842388" w:rsidP="003E0AD1">
      <w:ins w:id="526" w:author="Microsoft Office User" w:date="2021-02-02T12:54:00Z">
        <w:r>
          <w:t xml:space="preserve">Wenn Du eine Figur in </w:t>
        </w:r>
        <w:proofErr w:type="spellStart"/>
        <w:r>
          <w:t>Scratch</w:t>
        </w:r>
        <w:proofErr w:type="spellEnd"/>
        <w:r>
          <w:t xml:space="preserve"> </w:t>
        </w:r>
      </w:ins>
      <w:ins w:id="527" w:author="Microsoft Office User" w:date="2021-02-02T12:35:00Z">
        <w:r w:rsidR="003E0AD1">
          <w:t>automatisch per Skript verschwinden lassen</w:t>
        </w:r>
      </w:ins>
      <w:ins w:id="528" w:author="Microsoft Office User" w:date="2021-02-02T12:54:00Z">
        <w:r>
          <w:t xml:space="preserve"> </w:t>
        </w:r>
      </w:ins>
      <w:ins w:id="529" w:author="Microsoft Office User" w:date="2021-02-02T12:35:00Z">
        <w:r w:rsidR="003E0AD1">
          <w:t>möchtest</w:t>
        </w:r>
      </w:ins>
      <w:ins w:id="530" w:author="Microsoft Office User" w:date="2021-02-02T12:54:00Z">
        <w:r>
          <w:t>, wähle</w:t>
        </w:r>
      </w:ins>
      <w:ins w:id="531" w:author="Microsoft Office User" w:date="2021-02-02T12:35:00Z">
        <w:r w:rsidR="003E0AD1">
          <w:t xml:space="preserve"> den Block “verstecke dich” beziehungsweise “zeige dich”</w:t>
        </w:r>
      </w:ins>
      <w:ins w:id="532" w:author="Microsoft Office User" w:date="2021-02-02T12:55:00Z">
        <w:r>
          <w:t xml:space="preserve"> aus</w:t>
        </w:r>
      </w:ins>
      <w:ins w:id="533" w:author="Microsoft Office User" w:date="2021-02-02T12:35:00Z">
        <w:r w:rsidR="003E0AD1">
          <w:t xml:space="preserve">. Achte darauf, dass Du in den Figur-Einstellungen, die Figur ausgewählt hast, die </w:t>
        </w:r>
      </w:ins>
      <w:ins w:id="534" w:author="Microsoft Office User" w:date="2021-02-02T14:17:00Z">
        <w:r w:rsidR="00C32EFB">
          <w:t>D</w:t>
        </w:r>
      </w:ins>
      <w:ins w:id="535" w:author="Microsoft Office User" w:date="2021-02-02T12:35:00Z">
        <w:r w:rsidR="003E0AD1">
          <w:t>u verstecken oder zeigen möchtest. Das Auge in den Figur-Einstellungen zeigt jederzeit an, ob die Figur sichtbar ist oder nicht.</w:t>
        </w:r>
      </w:ins>
    </w:p>
    <w:p w:rsidR="00284F87" w:rsidRDefault="00284F87"/>
    <w:p w:rsidR="00284F87" w:rsidDel="001E5BF8" w:rsidRDefault="00041762">
      <w:pPr>
        <w:rPr>
          <w:del w:id="536" w:author="Microsoft Office User" w:date="2021-02-02T11:51:00Z"/>
          <w:shd w:val="clear" w:color="auto" w:fill="FFD966"/>
        </w:rPr>
      </w:pPr>
      <w:del w:id="537" w:author="Microsoft Office User" w:date="2021-02-02T11:51:00Z">
        <w:r w:rsidDel="001E5BF8">
          <w:rPr>
            <w:shd w:val="clear" w:color="auto" w:fill="FFD966"/>
          </w:rPr>
          <w:delText>In jeder Frage &amp; Antwort sollte abwechselnd das 1. Keyword „Scratch Figuren“ und 2. Keyword „Figuren in Scratch“ vorkommen.</w:delText>
        </w:r>
      </w:del>
    </w:p>
    <w:p w:rsidR="00284F87" w:rsidRDefault="00041762" w:rsidP="001E5BF8">
      <w:pPr>
        <w:pStyle w:val="berschrift2"/>
      </w:pPr>
      <w:bookmarkStart w:id="538" w:name="_v8eu08f8kx9u" w:colFirst="0" w:colLast="0"/>
      <w:bookmarkEnd w:id="538"/>
      <w:del w:id="539" w:author="Microsoft Office User" w:date="2021-02-02T11:51:00Z">
        <w:r w:rsidDel="001E5BF8">
          <w:delText>Literatur (H2)</w:delText>
        </w:r>
      </w:del>
    </w:p>
    <w:sectPr w:rsidR="00284F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87"/>
    <w:rsid w:val="00013E3C"/>
    <w:rsid w:val="00033BFA"/>
    <w:rsid w:val="00041762"/>
    <w:rsid w:val="00081E11"/>
    <w:rsid w:val="001652BC"/>
    <w:rsid w:val="001912F3"/>
    <w:rsid w:val="001E5BF8"/>
    <w:rsid w:val="002204E1"/>
    <w:rsid w:val="0025493E"/>
    <w:rsid w:val="00284F87"/>
    <w:rsid w:val="002A5B54"/>
    <w:rsid w:val="002F3C12"/>
    <w:rsid w:val="00331572"/>
    <w:rsid w:val="003D5750"/>
    <w:rsid w:val="003E0AD1"/>
    <w:rsid w:val="003E110B"/>
    <w:rsid w:val="003F47DE"/>
    <w:rsid w:val="0047571F"/>
    <w:rsid w:val="00485AA1"/>
    <w:rsid w:val="0051455B"/>
    <w:rsid w:val="00542B87"/>
    <w:rsid w:val="005C02CA"/>
    <w:rsid w:val="005E6518"/>
    <w:rsid w:val="00642361"/>
    <w:rsid w:val="006543AD"/>
    <w:rsid w:val="00686F35"/>
    <w:rsid w:val="00694035"/>
    <w:rsid w:val="006A32F9"/>
    <w:rsid w:val="006A6FE3"/>
    <w:rsid w:val="007A23FD"/>
    <w:rsid w:val="00842388"/>
    <w:rsid w:val="0085014B"/>
    <w:rsid w:val="00873A69"/>
    <w:rsid w:val="00920605"/>
    <w:rsid w:val="00936C6A"/>
    <w:rsid w:val="009D196C"/>
    <w:rsid w:val="00A246A9"/>
    <w:rsid w:val="00B10509"/>
    <w:rsid w:val="00B23FC2"/>
    <w:rsid w:val="00B83349"/>
    <w:rsid w:val="00BF2944"/>
    <w:rsid w:val="00C00239"/>
    <w:rsid w:val="00C04BB3"/>
    <w:rsid w:val="00C16D18"/>
    <w:rsid w:val="00C32EFB"/>
    <w:rsid w:val="00C35D00"/>
    <w:rsid w:val="00CC32C1"/>
    <w:rsid w:val="00D656DE"/>
    <w:rsid w:val="00D86B5F"/>
    <w:rsid w:val="00DB0BAB"/>
    <w:rsid w:val="00DF32B8"/>
    <w:rsid w:val="00E01906"/>
    <w:rsid w:val="00E93A09"/>
    <w:rsid w:val="00ED38F1"/>
    <w:rsid w:val="00EE7F3F"/>
    <w:rsid w:val="00F71218"/>
    <w:rsid w:val="00F803A2"/>
    <w:rsid w:val="00FB31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7D8A1CB"/>
  <w15:docId w15:val="{1AB0AAC2-BA46-684B-B3E4-5FA2E749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Sprechblasentext">
    <w:name w:val="Balloon Text"/>
    <w:basedOn w:val="Standard"/>
    <w:link w:val="SprechblasentextZchn"/>
    <w:uiPriority w:val="99"/>
    <w:semiHidden/>
    <w:unhideWhenUsed/>
    <w:rsid w:val="00642361"/>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423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2508</Words>
  <Characters>15805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2021-02-02T08:21:00Z</dcterms:created>
  <dcterms:modified xsi:type="dcterms:W3CDTF">2021-02-02T13:20:00Z</dcterms:modified>
</cp:coreProperties>
</file>